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3F2" w:rsidRDefault="004A3068" w:rsidP="00DB095E">
      <w:pPr>
        <w:jc w:val="center"/>
      </w:pPr>
      <w:r w:rsidRPr="004A3068">
        <w:rPr>
          <w:rFonts w:hint="eastAsia"/>
        </w:rPr>
        <w:t>四川高职专业结构与产业结构耦合度研究</w:t>
      </w:r>
    </w:p>
    <w:p w:rsidR="003233F2" w:rsidRDefault="003233F2" w:rsidP="00DB095E">
      <w:pPr>
        <w:jc w:val="center"/>
      </w:pPr>
    </w:p>
    <w:p w:rsidR="003233F2" w:rsidRDefault="003233F2" w:rsidP="00DB095E">
      <w:pPr>
        <w:jc w:val="center"/>
      </w:pPr>
      <w:r>
        <w:rPr>
          <w:rFonts w:hint="eastAsia"/>
        </w:rPr>
        <w:t>王华</w:t>
      </w:r>
      <w:r>
        <w:t xml:space="preserve"> </w:t>
      </w:r>
      <w:r>
        <w:rPr>
          <w:rFonts w:hint="eastAsia"/>
        </w:rPr>
        <w:t>刘耘</w:t>
      </w:r>
      <w:r>
        <w:t xml:space="preserve"> </w:t>
      </w:r>
      <w:r>
        <w:rPr>
          <w:rFonts w:hint="eastAsia"/>
        </w:rPr>
        <w:t>周春容</w:t>
      </w:r>
    </w:p>
    <w:p w:rsidR="004A3068" w:rsidRDefault="004A3068" w:rsidP="00DB095E">
      <w:pPr>
        <w:jc w:val="center"/>
      </w:pPr>
      <w:r>
        <w:rPr>
          <w:rFonts w:hint="eastAsia"/>
        </w:rPr>
        <w:t>四川交通职业技术学院信息工程系</w:t>
      </w:r>
      <w:r w:rsidR="009D0E46">
        <w:rPr>
          <w:rFonts w:hint="eastAsia"/>
        </w:rPr>
        <w:t>，</w:t>
      </w:r>
      <w:r>
        <w:rPr>
          <w:rFonts w:hint="eastAsia"/>
        </w:rPr>
        <w:t>成都市</w:t>
      </w:r>
      <w:r>
        <w:rPr>
          <w:rFonts w:hint="eastAsia"/>
        </w:rPr>
        <w:t xml:space="preserve"> 611130</w:t>
      </w:r>
    </w:p>
    <w:p w:rsidR="003233F2" w:rsidRDefault="003233F2" w:rsidP="004A3068"/>
    <w:p w:rsidR="003233F2" w:rsidRDefault="003233F2" w:rsidP="003B71C8">
      <w:r w:rsidRPr="006E46CF">
        <w:rPr>
          <w:rFonts w:hint="eastAsia"/>
          <w:b/>
        </w:rPr>
        <w:t>摘要：</w:t>
      </w:r>
      <w:r>
        <w:rPr>
          <w:rFonts w:hint="eastAsia"/>
        </w:rPr>
        <w:t>高职</w:t>
      </w:r>
      <w:r w:rsidRPr="002F10A3">
        <w:rPr>
          <w:rFonts w:hint="eastAsia"/>
        </w:rPr>
        <w:t>教育必须从区域产业结构的</w:t>
      </w:r>
      <w:r w:rsidR="007B1144">
        <w:rPr>
          <w:rFonts w:hint="eastAsia"/>
        </w:rPr>
        <w:t>调整</w:t>
      </w:r>
      <w:r w:rsidRPr="002F10A3">
        <w:rPr>
          <w:rFonts w:hint="eastAsia"/>
        </w:rPr>
        <w:t>出发，考虑和研究区域范围内的专业设置</w:t>
      </w:r>
      <w:r>
        <w:rPr>
          <w:rFonts w:hint="eastAsia"/>
        </w:rPr>
        <w:t>和</w:t>
      </w:r>
      <w:r w:rsidRPr="002F10A3">
        <w:rPr>
          <w:rFonts w:hint="eastAsia"/>
        </w:rPr>
        <w:t>专业布局，才能更好</w:t>
      </w:r>
      <w:r w:rsidR="00C74807">
        <w:rPr>
          <w:rFonts w:hint="eastAsia"/>
        </w:rPr>
        <w:t>地</w:t>
      </w:r>
      <w:r w:rsidRPr="002F10A3">
        <w:rPr>
          <w:rFonts w:hint="eastAsia"/>
        </w:rPr>
        <w:t>促进区域经济的发展。</w:t>
      </w:r>
      <w:r>
        <w:rPr>
          <w:rFonts w:hint="eastAsia"/>
        </w:rPr>
        <w:t>文章针对</w:t>
      </w:r>
      <w:r w:rsidRPr="002F10A3">
        <w:rPr>
          <w:rFonts w:hint="eastAsia"/>
        </w:rPr>
        <w:t>四川省“十二五”规划</w:t>
      </w:r>
      <w:r>
        <w:rPr>
          <w:rFonts w:hint="eastAsia"/>
        </w:rPr>
        <w:t>提出的</w:t>
      </w:r>
      <w:r>
        <w:t>10</w:t>
      </w:r>
      <w:r>
        <w:rPr>
          <w:rFonts w:hint="eastAsia"/>
        </w:rPr>
        <w:t>大优势产业，</w:t>
      </w:r>
      <w:r w:rsidR="00B53573" w:rsidRPr="00B53573">
        <w:rPr>
          <w:rFonts w:hint="eastAsia"/>
        </w:rPr>
        <w:t>从专业设置和专业布局两方面</w:t>
      </w:r>
      <w:r>
        <w:rPr>
          <w:rFonts w:hint="eastAsia"/>
        </w:rPr>
        <w:t>分析</w:t>
      </w:r>
      <w:r w:rsidR="00862E8E" w:rsidRPr="00862E8E">
        <w:rPr>
          <w:rFonts w:hint="eastAsia"/>
        </w:rPr>
        <w:t>高职院校</w:t>
      </w:r>
      <w:r>
        <w:rPr>
          <w:rFonts w:hint="eastAsia"/>
        </w:rPr>
        <w:t>专业结构</w:t>
      </w:r>
      <w:r w:rsidR="001A1DA7">
        <w:rPr>
          <w:rFonts w:hint="eastAsia"/>
        </w:rPr>
        <w:t>与产业结构的耦合度</w:t>
      </w:r>
      <w:r>
        <w:rPr>
          <w:rFonts w:hint="eastAsia"/>
        </w:rPr>
        <w:t>，</w:t>
      </w:r>
      <w:r w:rsidR="00862E8E" w:rsidRPr="00862E8E">
        <w:rPr>
          <w:rFonts w:hint="eastAsia"/>
        </w:rPr>
        <w:t>提出动态调整专业设置</w:t>
      </w:r>
      <w:r w:rsidR="00862E8E">
        <w:rPr>
          <w:rFonts w:hint="eastAsia"/>
        </w:rPr>
        <w:t>、</w:t>
      </w:r>
      <w:r w:rsidR="00862E8E" w:rsidRPr="00862E8E">
        <w:rPr>
          <w:rFonts w:hint="eastAsia"/>
        </w:rPr>
        <w:t>科学规划专业布局的对策与建议，促使高职院校主动适应产业结构的优化和升级，从而有效地解决毕业生的结构性失业。</w:t>
      </w:r>
    </w:p>
    <w:p w:rsidR="003233F2" w:rsidRDefault="003233F2" w:rsidP="003B71C8">
      <w:r w:rsidRPr="006E46CF">
        <w:rPr>
          <w:rFonts w:hint="eastAsia"/>
          <w:b/>
        </w:rPr>
        <w:t>关键词：</w:t>
      </w:r>
      <w:r>
        <w:rPr>
          <w:rFonts w:hint="eastAsia"/>
        </w:rPr>
        <w:t>职业教育；</w:t>
      </w:r>
      <w:r w:rsidR="004B52EB">
        <w:rPr>
          <w:rFonts w:hint="eastAsia"/>
        </w:rPr>
        <w:t>耦合度</w:t>
      </w:r>
      <w:r>
        <w:rPr>
          <w:rFonts w:hint="eastAsia"/>
        </w:rPr>
        <w:t>；产业结构；专业结构；专业设置；专业布局</w:t>
      </w:r>
    </w:p>
    <w:p w:rsidR="001A1DA7" w:rsidRPr="001A1DA7" w:rsidRDefault="004536E3" w:rsidP="003B71C8">
      <w:r w:rsidRPr="006E46CF">
        <w:rPr>
          <w:rFonts w:hint="eastAsia"/>
          <w:b/>
        </w:rPr>
        <w:t>中图分类号：</w:t>
      </w:r>
      <w:r>
        <w:rPr>
          <w:rFonts w:hint="eastAsia"/>
        </w:rPr>
        <w:t xml:space="preserve">G71  </w:t>
      </w:r>
      <w:r w:rsidRPr="006E46CF">
        <w:rPr>
          <w:rFonts w:hint="eastAsia"/>
          <w:b/>
        </w:rPr>
        <w:t>文献标志码：</w:t>
      </w:r>
      <w:r>
        <w:rPr>
          <w:rFonts w:hint="eastAsia"/>
        </w:rPr>
        <w:t xml:space="preserve">A  </w:t>
      </w:r>
      <w:r w:rsidRPr="006E46CF">
        <w:rPr>
          <w:rFonts w:hint="eastAsia"/>
          <w:b/>
        </w:rPr>
        <w:t>文章编号：</w:t>
      </w:r>
    </w:p>
    <w:p w:rsidR="003233F2" w:rsidRDefault="003233F2" w:rsidP="00DB095E">
      <w:pPr>
        <w:jc w:val="center"/>
      </w:pPr>
    </w:p>
    <w:p w:rsidR="00E63C3B" w:rsidRDefault="00E63C3B">
      <w:pPr>
        <w:rPr>
          <w:b/>
        </w:rPr>
        <w:sectPr w:rsidR="00E63C3B" w:rsidSect="009D0E46">
          <w:footerReference w:type="default" r:id="rId8"/>
          <w:footerReference w:type="first" r:id="rId9"/>
          <w:pgSz w:w="11906" w:h="16838"/>
          <w:pgMar w:top="1440" w:right="1800" w:bottom="1440" w:left="1800" w:header="851" w:footer="992" w:gutter="0"/>
          <w:cols w:space="425"/>
          <w:titlePg/>
          <w:docGrid w:type="lines" w:linePitch="312"/>
        </w:sectPr>
      </w:pPr>
    </w:p>
    <w:p w:rsidR="003233F2" w:rsidRPr="00775275" w:rsidRDefault="00E63C3B">
      <w:pPr>
        <w:rPr>
          <w:b/>
        </w:rPr>
      </w:pPr>
      <w:proofErr w:type="gramStart"/>
      <w:r>
        <w:rPr>
          <w:rFonts w:hint="eastAsia"/>
          <w:b/>
        </w:rPr>
        <w:lastRenderedPageBreak/>
        <w:t>一</w:t>
      </w:r>
      <w:proofErr w:type="gramEnd"/>
      <w:r w:rsidR="003233F2">
        <w:rPr>
          <w:b/>
        </w:rPr>
        <w:t xml:space="preserve"> </w:t>
      </w:r>
      <w:r w:rsidR="003233F2" w:rsidRPr="00775275">
        <w:rPr>
          <w:rFonts w:hint="eastAsia"/>
          <w:b/>
        </w:rPr>
        <w:t>引言</w:t>
      </w:r>
    </w:p>
    <w:p w:rsidR="003233F2" w:rsidRDefault="003233F2" w:rsidP="00DB095E">
      <w:pPr>
        <w:ind w:firstLineChars="200" w:firstLine="420"/>
      </w:pPr>
      <w:r>
        <w:rPr>
          <w:rFonts w:hint="eastAsia"/>
        </w:rPr>
        <w:t>针对区域经济发展的要求，灵活调整专业，是职业教育的一个重要特色</w:t>
      </w:r>
      <w:r w:rsidR="00B07648" w:rsidRPr="00DB2DF3">
        <w:rPr>
          <w:position w:val="-4"/>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75pt" o:ole="">
            <v:imagedata r:id="rId10" o:title=""/>
          </v:shape>
          <o:OLEObject Type="Embed" ProgID="Equation.3" ShapeID="_x0000_i1025" DrawAspect="Content" ObjectID="_1495633955" r:id="rId11"/>
        </w:object>
      </w:r>
      <w:r>
        <w:rPr>
          <w:rFonts w:hint="eastAsia"/>
        </w:rPr>
        <w:t>。然而，在当前产业结构</w:t>
      </w:r>
      <w:r w:rsidR="003A7083">
        <w:rPr>
          <w:rFonts w:hint="eastAsia"/>
        </w:rPr>
        <w:t>优化和</w:t>
      </w:r>
      <w:r>
        <w:rPr>
          <w:rFonts w:hint="eastAsia"/>
        </w:rPr>
        <w:t>升级的过程中，</w:t>
      </w:r>
      <w:r w:rsidR="00B07648">
        <w:rPr>
          <w:rFonts w:hint="eastAsia"/>
        </w:rPr>
        <w:t>高职教育</w:t>
      </w:r>
      <w:r>
        <w:rPr>
          <w:rFonts w:hint="eastAsia"/>
        </w:rPr>
        <w:t>却不同程度地表现出“不适应”现象，其中的关键就是专业</w:t>
      </w:r>
      <w:r w:rsidR="00C9230B">
        <w:rPr>
          <w:rFonts w:hint="eastAsia"/>
        </w:rPr>
        <w:t>结构</w:t>
      </w:r>
      <w:r>
        <w:rPr>
          <w:rFonts w:hint="eastAsia"/>
        </w:rPr>
        <w:t>与产业结构的错位。</w:t>
      </w:r>
    </w:p>
    <w:p w:rsidR="003233F2" w:rsidRDefault="003233F2" w:rsidP="00DB095E">
      <w:pPr>
        <w:ind w:firstLineChars="200" w:firstLine="420"/>
      </w:pPr>
      <w:r w:rsidRPr="008D7F12">
        <w:rPr>
          <w:rFonts w:hint="eastAsia"/>
        </w:rPr>
        <w:t>为此，国内一些学者进行了</w:t>
      </w:r>
      <w:r>
        <w:rPr>
          <w:rFonts w:hint="eastAsia"/>
        </w:rPr>
        <w:t>相关</w:t>
      </w:r>
      <w:r w:rsidRPr="008D7F12">
        <w:rPr>
          <w:rFonts w:hint="eastAsia"/>
        </w:rPr>
        <w:t>硏究，其中以产学合作为内容的微观研究、以结构互动理论为内容的中观研究、以科教经互动理论为内容的宏观研究，取得了较好的学术成果</w:t>
      </w:r>
      <w:r>
        <w:rPr>
          <w:rFonts w:hint="eastAsia"/>
        </w:rPr>
        <w:t>。</w:t>
      </w:r>
      <w:r w:rsidR="003C4555">
        <w:rPr>
          <w:rFonts w:hint="eastAsia"/>
        </w:rPr>
        <w:t>要实现高职院校专业结构与产业结构的良性互动，必须</w:t>
      </w:r>
      <w:r w:rsidR="00B53573">
        <w:rPr>
          <w:rFonts w:hint="eastAsia"/>
        </w:rPr>
        <w:t>首先</w:t>
      </w:r>
      <w:r w:rsidR="003C4555">
        <w:rPr>
          <w:rFonts w:hint="eastAsia"/>
        </w:rPr>
        <w:t>研究专业结构和产业结构的耦合度问题。</w:t>
      </w:r>
      <w:r>
        <w:rPr>
          <w:rFonts w:hint="eastAsia"/>
        </w:rPr>
        <w:t>但</w:t>
      </w:r>
      <w:r w:rsidR="00292EDB">
        <w:rPr>
          <w:rFonts w:hint="eastAsia"/>
        </w:rPr>
        <w:t>是</w:t>
      </w:r>
      <w:r w:rsidRPr="008D7F12">
        <w:rPr>
          <w:rFonts w:hint="eastAsia"/>
        </w:rPr>
        <w:t>，针对性的实证研究却不多</w:t>
      </w:r>
      <w:r>
        <w:rPr>
          <w:rFonts w:hint="eastAsia"/>
        </w:rPr>
        <w:t>。</w:t>
      </w:r>
    </w:p>
    <w:p w:rsidR="009531D7" w:rsidRDefault="003233F2" w:rsidP="00E316CE">
      <w:pPr>
        <w:ind w:firstLineChars="200" w:firstLine="420"/>
      </w:pPr>
      <w:r>
        <w:rPr>
          <w:rFonts w:hint="eastAsia"/>
        </w:rPr>
        <w:t>《</w:t>
      </w:r>
      <w:r w:rsidRPr="007D3AD7">
        <w:rPr>
          <w:rFonts w:hint="eastAsia"/>
        </w:rPr>
        <w:t>四川省“十二五”工业发展规划</w:t>
      </w:r>
      <w:r>
        <w:rPr>
          <w:rFonts w:hint="eastAsia"/>
        </w:rPr>
        <w:t>》和《</w:t>
      </w:r>
      <w:r w:rsidRPr="00720850">
        <w:rPr>
          <w:rFonts w:hint="eastAsia"/>
        </w:rPr>
        <w:t>四川省“十二五”战略性新兴产业发展规划</w:t>
      </w:r>
      <w:r>
        <w:rPr>
          <w:rFonts w:hint="eastAsia"/>
        </w:rPr>
        <w:t>》中提出，</w:t>
      </w:r>
      <w:r w:rsidRPr="007D3AD7">
        <w:rPr>
          <w:rFonts w:hint="eastAsia"/>
        </w:rPr>
        <w:t>发展壮大特色优势产业</w:t>
      </w:r>
      <w:r>
        <w:rPr>
          <w:rFonts w:hint="eastAsia"/>
        </w:rPr>
        <w:t>（包括</w:t>
      </w:r>
      <w:r w:rsidRPr="007D3AD7">
        <w:rPr>
          <w:rFonts w:hint="eastAsia"/>
        </w:rPr>
        <w:t>电子信息</w:t>
      </w:r>
      <w:r>
        <w:rPr>
          <w:rFonts w:hint="eastAsia"/>
        </w:rPr>
        <w:t>、</w:t>
      </w:r>
      <w:r w:rsidRPr="007D3AD7">
        <w:rPr>
          <w:rFonts w:hint="eastAsia"/>
        </w:rPr>
        <w:t>装备制造</w:t>
      </w:r>
      <w:r>
        <w:rPr>
          <w:rFonts w:hint="eastAsia"/>
        </w:rPr>
        <w:t>、</w:t>
      </w:r>
      <w:r w:rsidRPr="007D3AD7">
        <w:rPr>
          <w:rFonts w:hint="eastAsia"/>
        </w:rPr>
        <w:t>能源电力</w:t>
      </w:r>
      <w:r>
        <w:rPr>
          <w:rFonts w:hint="eastAsia"/>
        </w:rPr>
        <w:t>、</w:t>
      </w:r>
      <w:r w:rsidRPr="007D3AD7">
        <w:rPr>
          <w:rFonts w:hint="eastAsia"/>
        </w:rPr>
        <w:t>油气化工</w:t>
      </w:r>
      <w:r>
        <w:rPr>
          <w:rFonts w:hint="eastAsia"/>
        </w:rPr>
        <w:t>、</w:t>
      </w:r>
      <w:r w:rsidRPr="007D3AD7">
        <w:rPr>
          <w:rFonts w:hint="eastAsia"/>
        </w:rPr>
        <w:t>饮料食品</w:t>
      </w:r>
      <w:r>
        <w:rPr>
          <w:rFonts w:hint="eastAsia"/>
        </w:rPr>
        <w:t>、</w:t>
      </w:r>
      <w:r w:rsidRPr="007D3AD7">
        <w:rPr>
          <w:rFonts w:hint="eastAsia"/>
        </w:rPr>
        <w:t>现代中药</w:t>
      </w:r>
      <w:r>
        <w:rPr>
          <w:rFonts w:hint="eastAsia"/>
        </w:rPr>
        <w:t>、</w:t>
      </w:r>
      <w:r w:rsidRPr="007D3AD7">
        <w:rPr>
          <w:rFonts w:hint="eastAsia"/>
        </w:rPr>
        <w:t>钒钛钢铁</w:t>
      </w:r>
      <w:r>
        <w:rPr>
          <w:rFonts w:hint="eastAsia"/>
        </w:rPr>
        <w:t>、</w:t>
      </w:r>
      <w:r w:rsidRPr="007D3AD7">
        <w:rPr>
          <w:rFonts w:hint="eastAsia"/>
        </w:rPr>
        <w:t>航空航天</w:t>
      </w:r>
      <w:r>
        <w:rPr>
          <w:rFonts w:hint="eastAsia"/>
        </w:rPr>
        <w:t>、</w:t>
      </w:r>
      <w:r w:rsidRPr="007D3AD7">
        <w:rPr>
          <w:rFonts w:hint="eastAsia"/>
        </w:rPr>
        <w:t>汽车制造</w:t>
      </w:r>
      <w:r>
        <w:rPr>
          <w:rFonts w:hint="eastAsia"/>
        </w:rPr>
        <w:t>和生物技术）</w:t>
      </w:r>
      <w:r w:rsidR="00292EDB" w:rsidRPr="001A476A">
        <w:rPr>
          <w:position w:val="-4"/>
        </w:rPr>
        <w:object w:dxaOrig="240" w:dyaOrig="320">
          <v:shape id="_x0000_i1026" type="#_x0000_t75" style="width:12pt;height:15.75pt" o:ole="">
            <v:imagedata r:id="rId12" o:title=""/>
          </v:shape>
          <o:OLEObject Type="Embed" ProgID="Equation.3" ShapeID="_x0000_i1026" DrawAspect="Content" ObjectID="_1495633956" r:id="rId13"/>
        </w:object>
      </w:r>
      <w:r w:rsidR="00292EDB" w:rsidRPr="001A476A">
        <w:rPr>
          <w:position w:val="-4"/>
        </w:rPr>
        <w:object w:dxaOrig="240" w:dyaOrig="320">
          <v:shape id="_x0000_i1027" type="#_x0000_t75" style="width:12pt;height:15.75pt" o:ole="">
            <v:imagedata r:id="rId14" o:title=""/>
          </v:shape>
          <o:OLEObject Type="Embed" ProgID="Equation.3" ShapeID="_x0000_i1027" DrawAspect="Content" ObjectID="_1495633957" r:id="rId15"/>
        </w:object>
      </w:r>
      <w:r>
        <w:rPr>
          <w:rFonts w:hint="eastAsia"/>
        </w:rPr>
        <w:t>。</w:t>
      </w:r>
      <w:r w:rsidR="005B5100">
        <w:rPr>
          <w:rFonts w:hint="eastAsia"/>
        </w:rPr>
        <w:t>文章</w:t>
      </w:r>
      <w:proofErr w:type="gramStart"/>
      <w:r>
        <w:rPr>
          <w:rFonts w:hint="eastAsia"/>
        </w:rPr>
        <w:t>拟针对</w:t>
      </w:r>
      <w:proofErr w:type="gramEnd"/>
      <w:r>
        <w:rPr>
          <w:rFonts w:hint="eastAsia"/>
        </w:rPr>
        <w:t>这</w:t>
      </w:r>
      <w:r>
        <w:t>10</w:t>
      </w:r>
      <w:r>
        <w:rPr>
          <w:rFonts w:hint="eastAsia"/>
        </w:rPr>
        <w:t>大优势产业，</w:t>
      </w:r>
      <w:r w:rsidR="003A7083">
        <w:rPr>
          <w:rFonts w:hint="eastAsia"/>
        </w:rPr>
        <w:t>分析</w:t>
      </w:r>
      <w:r w:rsidR="00E273D6" w:rsidRPr="00E273D6">
        <w:rPr>
          <w:rFonts w:hint="eastAsia"/>
        </w:rPr>
        <w:t>未来几年产业</w:t>
      </w:r>
      <w:r w:rsidR="0056743B">
        <w:rPr>
          <w:rFonts w:hint="eastAsia"/>
        </w:rPr>
        <w:t>结构</w:t>
      </w:r>
      <w:r w:rsidR="00292EDB">
        <w:rPr>
          <w:rFonts w:hint="eastAsia"/>
        </w:rPr>
        <w:t>优化和</w:t>
      </w:r>
      <w:r w:rsidR="00E273D6" w:rsidRPr="00E273D6">
        <w:rPr>
          <w:rFonts w:hint="eastAsia"/>
        </w:rPr>
        <w:t>升级对高职人才培养的需求，</w:t>
      </w:r>
      <w:r w:rsidR="009531D7">
        <w:rPr>
          <w:rFonts w:hint="eastAsia"/>
        </w:rPr>
        <w:t>接着从专业设置和专业布局两方面</w:t>
      </w:r>
      <w:r w:rsidR="003A7083">
        <w:rPr>
          <w:rFonts w:hint="eastAsia"/>
        </w:rPr>
        <w:t>讨论</w:t>
      </w:r>
      <w:r w:rsidR="00292EDB">
        <w:rPr>
          <w:rFonts w:hint="eastAsia"/>
        </w:rPr>
        <w:t>高职</w:t>
      </w:r>
      <w:r w:rsidR="00E46537">
        <w:rPr>
          <w:rFonts w:hint="eastAsia"/>
        </w:rPr>
        <w:t>院校</w:t>
      </w:r>
      <w:r w:rsidR="005B5100" w:rsidRPr="00CA5756">
        <w:rPr>
          <w:rFonts w:hint="eastAsia"/>
        </w:rPr>
        <w:lastRenderedPageBreak/>
        <w:t>专业结构与产业结构</w:t>
      </w:r>
      <w:r w:rsidR="009531D7">
        <w:rPr>
          <w:rFonts w:hint="eastAsia"/>
        </w:rPr>
        <w:t>的</w:t>
      </w:r>
      <w:r w:rsidR="00E46537">
        <w:rPr>
          <w:rFonts w:hint="eastAsia"/>
        </w:rPr>
        <w:t>耦合度</w:t>
      </w:r>
      <w:r w:rsidR="00E273D6" w:rsidRPr="00E273D6">
        <w:rPr>
          <w:rFonts w:hint="eastAsia"/>
        </w:rPr>
        <w:t>。</w:t>
      </w:r>
    </w:p>
    <w:p w:rsidR="003233F2" w:rsidRDefault="00E273D6" w:rsidP="00E316CE">
      <w:pPr>
        <w:ind w:firstLineChars="200" w:firstLine="420"/>
      </w:pPr>
      <w:r w:rsidRPr="00E273D6">
        <w:rPr>
          <w:rFonts w:hint="eastAsia"/>
        </w:rPr>
        <w:t>希望通过</w:t>
      </w:r>
      <w:r w:rsidR="009531D7">
        <w:rPr>
          <w:rFonts w:hint="eastAsia"/>
        </w:rPr>
        <w:t>文章的</w:t>
      </w:r>
      <w:r w:rsidRPr="00E273D6">
        <w:rPr>
          <w:rFonts w:hint="eastAsia"/>
        </w:rPr>
        <w:t>研究，</w:t>
      </w:r>
      <w:r w:rsidR="00E316CE">
        <w:rPr>
          <w:rFonts w:hint="eastAsia"/>
        </w:rPr>
        <w:t>能够</w:t>
      </w:r>
      <w:r w:rsidRPr="00E273D6">
        <w:rPr>
          <w:rFonts w:hint="eastAsia"/>
        </w:rPr>
        <w:t>找出高职</w:t>
      </w:r>
      <w:r w:rsidR="00E46537">
        <w:rPr>
          <w:rFonts w:hint="eastAsia"/>
        </w:rPr>
        <w:t>院校</w:t>
      </w:r>
      <w:r w:rsidRPr="00E273D6">
        <w:rPr>
          <w:rFonts w:hint="eastAsia"/>
        </w:rPr>
        <w:t>专业</w:t>
      </w:r>
      <w:r w:rsidR="00E316CE">
        <w:rPr>
          <w:rFonts w:hint="eastAsia"/>
        </w:rPr>
        <w:t>结构</w:t>
      </w:r>
      <w:r w:rsidRPr="00E273D6">
        <w:rPr>
          <w:rFonts w:hint="eastAsia"/>
        </w:rPr>
        <w:t>对接</w:t>
      </w:r>
      <w:r w:rsidR="00E316CE">
        <w:rPr>
          <w:rFonts w:hint="eastAsia"/>
        </w:rPr>
        <w:t>产业</w:t>
      </w:r>
      <w:r w:rsidR="00977881">
        <w:rPr>
          <w:rFonts w:hint="eastAsia"/>
        </w:rPr>
        <w:t>结构</w:t>
      </w:r>
      <w:r w:rsidRPr="00E273D6">
        <w:rPr>
          <w:rFonts w:hint="eastAsia"/>
        </w:rPr>
        <w:t>存在的主要问题，提出</w:t>
      </w:r>
      <w:r w:rsidR="00862E8E" w:rsidRPr="00E273D6">
        <w:rPr>
          <w:rFonts w:hint="eastAsia"/>
        </w:rPr>
        <w:t>动态调整专业设置</w:t>
      </w:r>
      <w:r w:rsidRPr="00E273D6">
        <w:rPr>
          <w:rFonts w:hint="eastAsia"/>
        </w:rPr>
        <w:t>，</w:t>
      </w:r>
      <w:r w:rsidR="00862E8E" w:rsidRPr="00E273D6">
        <w:rPr>
          <w:rFonts w:hint="eastAsia"/>
        </w:rPr>
        <w:t>科学规划专业布局</w:t>
      </w:r>
      <w:r w:rsidRPr="00E273D6">
        <w:rPr>
          <w:rFonts w:hint="eastAsia"/>
        </w:rPr>
        <w:t>的对策与建议，促使高职</w:t>
      </w:r>
      <w:r w:rsidR="00DB2DF3">
        <w:rPr>
          <w:rFonts w:hint="eastAsia"/>
        </w:rPr>
        <w:t>院校</w:t>
      </w:r>
      <w:r w:rsidRPr="00E273D6">
        <w:rPr>
          <w:rFonts w:hint="eastAsia"/>
        </w:rPr>
        <w:t>主动</w:t>
      </w:r>
      <w:r w:rsidR="00977881">
        <w:rPr>
          <w:rFonts w:hint="eastAsia"/>
        </w:rPr>
        <w:t>适应</w:t>
      </w:r>
      <w:r w:rsidRPr="00E273D6">
        <w:rPr>
          <w:rFonts w:hint="eastAsia"/>
        </w:rPr>
        <w:t>产业结构</w:t>
      </w:r>
      <w:r w:rsidR="003A7083">
        <w:rPr>
          <w:rFonts w:hint="eastAsia"/>
        </w:rPr>
        <w:t>的</w:t>
      </w:r>
      <w:r w:rsidR="00DB2DF3">
        <w:rPr>
          <w:rFonts w:hint="eastAsia"/>
        </w:rPr>
        <w:t>优化</w:t>
      </w:r>
      <w:r w:rsidRPr="00E273D6">
        <w:rPr>
          <w:rFonts w:hint="eastAsia"/>
        </w:rPr>
        <w:t>和升级，</w:t>
      </w:r>
      <w:r w:rsidR="00E46537" w:rsidRPr="00E46537">
        <w:rPr>
          <w:rFonts w:hint="eastAsia"/>
        </w:rPr>
        <w:t>从而有效地解决毕业生</w:t>
      </w:r>
      <w:r w:rsidR="00A11FB8" w:rsidRPr="00E46537">
        <w:rPr>
          <w:rFonts w:hint="eastAsia"/>
        </w:rPr>
        <w:t>的</w:t>
      </w:r>
      <w:r w:rsidR="00E46537" w:rsidRPr="00E46537">
        <w:rPr>
          <w:rFonts w:hint="eastAsia"/>
        </w:rPr>
        <w:t>结构性失业。</w:t>
      </w:r>
      <w:r w:rsidR="00E46537">
        <w:rPr>
          <w:rFonts w:hint="eastAsia"/>
        </w:rPr>
        <w:t>文章</w:t>
      </w:r>
      <w:r w:rsidR="00B553EA">
        <w:rPr>
          <w:rFonts w:hint="eastAsia"/>
        </w:rPr>
        <w:t>的</w:t>
      </w:r>
      <w:r w:rsidR="00DB2DF3">
        <w:rPr>
          <w:rFonts w:hint="eastAsia"/>
        </w:rPr>
        <w:t>耦合度</w:t>
      </w:r>
      <w:r w:rsidR="003233F2">
        <w:rPr>
          <w:rFonts w:hint="eastAsia"/>
        </w:rPr>
        <w:t>研究</w:t>
      </w:r>
      <w:r w:rsidR="00B553EA">
        <w:rPr>
          <w:rFonts w:hint="eastAsia"/>
        </w:rPr>
        <w:t>在四川省</w:t>
      </w:r>
      <w:r w:rsidR="003233F2">
        <w:rPr>
          <w:rFonts w:hint="eastAsia"/>
        </w:rPr>
        <w:t>尚属首次，填补了空白。</w:t>
      </w:r>
    </w:p>
    <w:p w:rsidR="003233F2" w:rsidRPr="00775275" w:rsidRDefault="00E63C3B" w:rsidP="00775275">
      <w:pPr>
        <w:rPr>
          <w:b/>
        </w:rPr>
      </w:pPr>
      <w:r>
        <w:rPr>
          <w:rFonts w:hint="eastAsia"/>
          <w:b/>
        </w:rPr>
        <w:t>二</w:t>
      </w:r>
      <w:r w:rsidR="003233F2">
        <w:rPr>
          <w:b/>
        </w:rPr>
        <w:t xml:space="preserve"> </w:t>
      </w:r>
      <w:r w:rsidR="003233F2">
        <w:rPr>
          <w:rFonts w:hint="eastAsia"/>
          <w:b/>
        </w:rPr>
        <w:t>相关研究现状</w:t>
      </w:r>
    </w:p>
    <w:p w:rsidR="003233F2" w:rsidRDefault="003233F2" w:rsidP="00DB095E">
      <w:pPr>
        <w:ind w:firstLineChars="200" w:firstLine="420"/>
      </w:pPr>
      <w:r>
        <w:rPr>
          <w:rFonts w:hint="eastAsia"/>
        </w:rPr>
        <w:t>针对湖南省</w:t>
      </w:r>
      <w:r w:rsidR="00B553EA">
        <w:rPr>
          <w:rFonts w:hint="eastAsia"/>
        </w:rPr>
        <w:t>高职</w:t>
      </w:r>
      <w:r w:rsidR="001C5D78">
        <w:rPr>
          <w:rFonts w:hint="eastAsia"/>
        </w:rPr>
        <w:t>院校</w:t>
      </w:r>
      <w:r>
        <w:rPr>
          <w:rFonts w:hint="eastAsia"/>
        </w:rPr>
        <w:t>的专业结构，</w:t>
      </w:r>
      <w:r w:rsidRPr="00566DF7">
        <w:rPr>
          <w:rFonts w:hint="eastAsia"/>
        </w:rPr>
        <w:t>蒋德喜</w:t>
      </w:r>
      <w:r>
        <w:rPr>
          <w:rFonts w:hint="eastAsia"/>
        </w:rPr>
        <w:t>比较了</w:t>
      </w:r>
      <w:r>
        <w:t>18</w:t>
      </w:r>
      <w:r>
        <w:rPr>
          <w:rFonts w:hint="eastAsia"/>
        </w:rPr>
        <w:t>个大类在</w:t>
      </w:r>
      <w:r>
        <w:t>2002</w:t>
      </w:r>
      <w:r>
        <w:rPr>
          <w:rFonts w:hint="eastAsia"/>
        </w:rPr>
        <w:t>年和</w:t>
      </w:r>
      <w:r>
        <w:t>2005</w:t>
      </w:r>
      <w:r>
        <w:rPr>
          <w:rFonts w:hint="eastAsia"/>
        </w:rPr>
        <w:t>年所设置专业数量的变化情况</w:t>
      </w:r>
      <w:r w:rsidR="003826D5" w:rsidRPr="00DB2DF3">
        <w:rPr>
          <w:position w:val="-4"/>
        </w:rPr>
        <w:object w:dxaOrig="260" w:dyaOrig="320">
          <v:shape id="_x0000_i1028" type="#_x0000_t75" style="width:12.75pt;height:15.75pt" o:ole="">
            <v:imagedata r:id="rId16" o:title=""/>
          </v:shape>
          <o:OLEObject Type="Embed" ProgID="Equation.3" ShapeID="_x0000_i1028" DrawAspect="Content" ObjectID="_1495633958" r:id="rId17"/>
        </w:object>
      </w:r>
      <w:r>
        <w:rPr>
          <w:rFonts w:hint="eastAsia"/>
        </w:rPr>
        <w:t>。对湖南省的产业结构现状，他仅列出了在</w:t>
      </w:r>
      <w:r>
        <w:t>2001</w:t>
      </w:r>
      <w:r>
        <w:rPr>
          <w:rFonts w:hint="eastAsia"/>
        </w:rPr>
        <w:t>年</w:t>
      </w:r>
      <w:r>
        <w:rPr>
          <w:rFonts w:ascii="宋体" w:hAnsi="宋体" w:hint="eastAsia"/>
        </w:rPr>
        <w:t>～</w:t>
      </w:r>
      <w:r>
        <w:t>2005</w:t>
      </w:r>
      <w:r>
        <w:rPr>
          <w:rFonts w:hint="eastAsia"/>
        </w:rPr>
        <w:t>年间第一、二、三产业所占比重以及增长率。所以他们的适应性研究</w:t>
      </w:r>
      <w:r>
        <w:t>——</w:t>
      </w:r>
      <w:r>
        <w:rPr>
          <w:rFonts w:hint="eastAsia"/>
        </w:rPr>
        <w:t>专业结构与三大产业的</w:t>
      </w:r>
      <w:r w:rsidR="003826D5">
        <w:rPr>
          <w:rFonts w:hint="eastAsia"/>
        </w:rPr>
        <w:t>耦合度</w:t>
      </w:r>
      <w:r>
        <w:t>——</w:t>
      </w:r>
      <w:r>
        <w:rPr>
          <w:rFonts w:hint="eastAsia"/>
        </w:rPr>
        <w:t>是比较粗粒度的研究。</w:t>
      </w:r>
      <w:r w:rsidRPr="00BC10A8">
        <w:rPr>
          <w:rFonts w:hint="eastAsia"/>
        </w:rPr>
        <w:t>于玲玲</w:t>
      </w:r>
      <w:r>
        <w:rPr>
          <w:rFonts w:hint="eastAsia"/>
        </w:rPr>
        <w:t>和</w:t>
      </w:r>
      <w:r w:rsidRPr="00BC10A8">
        <w:rPr>
          <w:rFonts w:hint="eastAsia"/>
        </w:rPr>
        <w:t>宁永红</w:t>
      </w:r>
      <w:r>
        <w:rPr>
          <w:rFonts w:hint="eastAsia"/>
        </w:rPr>
        <w:t>关于陕西省的研究与之类似，只不过他们采用的是专业布点数而非专业设置数</w:t>
      </w:r>
      <w:r w:rsidR="003826D5" w:rsidRPr="00DB2DF3">
        <w:rPr>
          <w:position w:val="-4"/>
        </w:rPr>
        <w:object w:dxaOrig="240" w:dyaOrig="320">
          <v:shape id="_x0000_i1029" type="#_x0000_t75" style="width:12pt;height:15.75pt" o:ole="">
            <v:imagedata r:id="rId18" o:title=""/>
          </v:shape>
          <o:OLEObject Type="Embed" ProgID="Equation.3" ShapeID="_x0000_i1029" DrawAspect="Content" ObjectID="_1495633959" r:id="rId19"/>
        </w:object>
      </w:r>
      <w:r>
        <w:rPr>
          <w:rFonts w:hint="eastAsia"/>
        </w:rPr>
        <w:t>。</w:t>
      </w:r>
    </w:p>
    <w:p w:rsidR="003233F2" w:rsidRDefault="003233F2" w:rsidP="00DB095E">
      <w:pPr>
        <w:ind w:firstLineChars="200" w:firstLine="420"/>
      </w:pPr>
      <w:r w:rsidRPr="00F37DD6">
        <w:rPr>
          <w:rFonts w:hint="eastAsia"/>
        </w:rPr>
        <w:t>王力俊</w:t>
      </w:r>
      <w:r>
        <w:rPr>
          <w:rFonts w:hint="eastAsia"/>
        </w:rPr>
        <w:t>和</w:t>
      </w:r>
      <w:r w:rsidRPr="00F37DD6">
        <w:rPr>
          <w:rFonts w:hint="eastAsia"/>
        </w:rPr>
        <w:t>曹晔</w:t>
      </w:r>
      <w:r>
        <w:rPr>
          <w:rFonts w:hint="eastAsia"/>
        </w:rPr>
        <w:t>统计出</w:t>
      </w:r>
      <w:r>
        <w:t>2009</w:t>
      </w:r>
      <w:r>
        <w:rPr>
          <w:rFonts w:hint="eastAsia"/>
        </w:rPr>
        <w:t>年广西省的</w:t>
      </w:r>
      <w:r w:rsidRPr="008D7F12">
        <w:rPr>
          <w:rFonts w:hint="eastAsia"/>
        </w:rPr>
        <w:t>高职</w:t>
      </w:r>
      <w:r>
        <w:rPr>
          <w:rFonts w:hint="eastAsia"/>
        </w:rPr>
        <w:t>院校共设置了</w:t>
      </w:r>
      <w:r>
        <w:t>19</w:t>
      </w:r>
      <w:r>
        <w:rPr>
          <w:rFonts w:hint="eastAsia"/>
        </w:rPr>
        <w:t>个专业大类、</w:t>
      </w:r>
      <w:r>
        <w:t>67</w:t>
      </w:r>
      <w:r>
        <w:rPr>
          <w:rFonts w:hint="eastAsia"/>
        </w:rPr>
        <w:t>个二级专业类和</w:t>
      </w:r>
      <w:r>
        <w:t>278</w:t>
      </w:r>
      <w:r>
        <w:rPr>
          <w:rFonts w:hint="eastAsia"/>
        </w:rPr>
        <w:t>种专业，覆盖率分别为全国的</w:t>
      </w:r>
      <w:r>
        <w:t xml:space="preserve">100% </w:t>
      </w:r>
      <w:r>
        <w:rPr>
          <w:rFonts w:hint="eastAsia"/>
        </w:rPr>
        <w:t>、</w:t>
      </w:r>
      <w:r>
        <w:t>85.90%</w:t>
      </w:r>
      <w:r>
        <w:rPr>
          <w:rFonts w:hint="eastAsia"/>
        </w:rPr>
        <w:t>和</w:t>
      </w:r>
      <w:r>
        <w:t>52.26%</w:t>
      </w:r>
      <w:r>
        <w:rPr>
          <w:rFonts w:hint="eastAsia"/>
        </w:rPr>
        <w:t>。他们首先比照了全省范围内第一、二、三产业的专业设置</w:t>
      </w:r>
      <w:r>
        <w:rPr>
          <w:rFonts w:hint="eastAsia"/>
        </w:rPr>
        <w:lastRenderedPageBreak/>
        <w:t>数、招生人数与该产业的产值</w:t>
      </w:r>
      <w:del w:id="0" w:author="sony" w:date="2015-06-12T16:39:00Z">
        <w:r w:rsidDel="00C4597E">
          <w:rPr>
            <w:rFonts w:hint="eastAsia"/>
          </w:rPr>
          <w:delText>与</w:delText>
        </w:r>
      </w:del>
      <w:ins w:id="1" w:author="sony" w:date="2015-06-12T16:39:00Z">
        <w:r w:rsidR="00C4597E">
          <w:rPr>
            <w:rFonts w:hint="eastAsia"/>
          </w:rPr>
          <w:t>和</w:t>
        </w:r>
      </w:ins>
      <w:r>
        <w:rPr>
          <w:rFonts w:hint="eastAsia"/>
        </w:rPr>
        <w:t>城镇人员从业数；接着选择了五大经济区的院校数、专业设置数、招生人数等指标与该经济区的产值、人口数进行比较，说</w:t>
      </w:r>
      <w:r w:rsidRPr="00025AB1">
        <w:rPr>
          <w:rFonts w:hint="eastAsia"/>
        </w:rPr>
        <w:t>明广西省</w:t>
      </w:r>
      <w:r w:rsidR="00B553EA">
        <w:rPr>
          <w:rFonts w:hint="eastAsia"/>
        </w:rPr>
        <w:t>高职</w:t>
      </w:r>
      <w:r w:rsidR="00B553EA" w:rsidRPr="00025AB1">
        <w:rPr>
          <w:rFonts w:hint="eastAsia"/>
        </w:rPr>
        <w:t>教育</w:t>
      </w:r>
      <w:r w:rsidRPr="00025AB1">
        <w:rPr>
          <w:rFonts w:hint="eastAsia"/>
        </w:rPr>
        <w:t>的专业结构</w:t>
      </w:r>
      <w:del w:id="2" w:author="sony" w:date="2015-06-01T17:22:00Z">
        <w:r w:rsidRPr="00025AB1" w:rsidDel="0055226A">
          <w:rPr>
            <w:rFonts w:hint="eastAsia"/>
          </w:rPr>
          <w:delText>与</w:delText>
        </w:r>
      </w:del>
      <w:ins w:id="3" w:author="sony" w:date="2015-06-01T17:22:00Z">
        <w:r w:rsidR="0055226A">
          <w:rPr>
            <w:rFonts w:hint="eastAsia"/>
          </w:rPr>
          <w:t>是否适应</w:t>
        </w:r>
      </w:ins>
      <w:r w:rsidRPr="00025AB1">
        <w:rPr>
          <w:rFonts w:hint="eastAsia"/>
        </w:rPr>
        <w:t>区域</w:t>
      </w:r>
      <w:r>
        <w:rPr>
          <w:rFonts w:hint="eastAsia"/>
        </w:rPr>
        <w:t>经济的</w:t>
      </w:r>
      <w:del w:id="4" w:author="sony" w:date="2015-06-01T17:22:00Z">
        <w:r w:rsidDel="0055226A">
          <w:rPr>
            <w:rFonts w:hint="eastAsia"/>
          </w:rPr>
          <w:delText>适应程度</w:delText>
        </w:r>
      </w:del>
      <w:ins w:id="5" w:author="sony" w:date="2015-06-01T17:22:00Z">
        <w:r w:rsidR="0055226A">
          <w:rPr>
            <w:rFonts w:hint="eastAsia"/>
          </w:rPr>
          <w:t>发展</w:t>
        </w:r>
      </w:ins>
      <w:r>
        <w:rPr>
          <w:rFonts w:hint="eastAsia"/>
        </w:rPr>
        <w:t>；最后再详细分析了每个经济区第一、二、三产业的专业设置数、招生人数与该产业的产值</w:t>
      </w:r>
      <w:del w:id="6" w:author="sony" w:date="2015-06-12T16:40:00Z">
        <w:r w:rsidDel="00A4088A">
          <w:rPr>
            <w:rFonts w:hint="eastAsia"/>
          </w:rPr>
          <w:delText>与</w:delText>
        </w:r>
      </w:del>
      <w:ins w:id="7" w:author="sony" w:date="2015-06-12T16:40:00Z">
        <w:r w:rsidR="00A4088A">
          <w:rPr>
            <w:rFonts w:hint="eastAsia"/>
          </w:rPr>
          <w:t>和</w:t>
        </w:r>
      </w:ins>
      <w:r>
        <w:rPr>
          <w:rFonts w:hint="eastAsia"/>
        </w:rPr>
        <w:t>城镇人员从业数量</w:t>
      </w:r>
      <w:r w:rsidR="003826D5" w:rsidRPr="00DB2DF3">
        <w:rPr>
          <w:position w:val="-4"/>
        </w:rPr>
        <w:object w:dxaOrig="240" w:dyaOrig="320">
          <v:shape id="_x0000_i1030" type="#_x0000_t75" style="width:12pt;height:15.75pt" o:ole="">
            <v:imagedata r:id="rId20" o:title=""/>
          </v:shape>
          <o:OLEObject Type="Embed" ProgID="Equation.3" ShapeID="_x0000_i1030" DrawAspect="Content" ObjectID="_1495633960" r:id="rId21"/>
        </w:object>
      </w:r>
      <w:r>
        <w:rPr>
          <w:rFonts w:hint="eastAsia"/>
        </w:rPr>
        <w:t>。</w:t>
      </w:r>
    </w:p>
    <w:p w:rsidR="003233F2" w:rsidRDefault="003233F2" w:rsidP="00DB095E">
      <w:pPr>
        <w:ind w:firstLineChars="200" w:firstLine="420"/>
      </w:pPr>
      <w:proofErr w:type="gramStart"/>
      <w:r w:rsidRPr="00941514">
        <w:rPr>
          <w:rFonts w:hint="eastAsia"/>
        </w:rPr>
        <w:t>张菊霞</w:t>
      </w:r>
      <w:r>
        <w:rPr>
          <w:rFonts w:hint="eastAsia"/>
        </w:rPr>
        <w:t>和</w:t>
      </w:r>
      <w:proofErr w:type="gramEnd"/>
      <w:r w:rsidRPr="00941514">
        <w:rPr>
          <w:rFonts w:hint="eastAsia"/>
        </w:rPr>
        <w:t>任君庆</w:t>
      </w:r>
      <w:r>
        <w:rPr>
          <w:rFonts w:hint="eastAsia"/>
        </w:rPr>
        <w:t>就宁波市</w:t>
      </w:r>
      <w:r>
        <w:t xml:space="preserve"> </w:t>
      </w:r>
      <w:r>
        <w:rPr>
          <w:rFonts w:hint="eastAsia"/>
        </w:rPr>
        <w:t>“十二五”规划中提出的重点培育发展</w:t>
      </w:r>
      <w:r>
        <w:t xml:space="preserve">10 </w:t>
      </w:r>
      <w:r>
        <w:rPr>
          <w:rFonts w:hint="eastAsia"/>
        </w:rPr>
        <w:t>大特色优势产业与（服务业的）</w:t>
      </w:r>
      <w:r>
        <w:t xml:space="preserve">10 </w:t>
      </w:r>
      <w:r>
        <w:rPr>
          <w:rFonts w:hint="eastAsia"/>
        </w:rPr>
        <w:t>大重点行业统计了对应专业的招生人数，但在分析专业布局时衡量的依然是</w:t>
      </w:r>
      <w:r w:rsidRPr="00D5680E">
        <w:rPr>
          <w:rFonts w:hint="eastAsia"/>
        </w:rPr>
        <w:t>第一、二、三产业的</w:t>
      </w:r>
      <w:r>
        <w:rPr>
          <w:rFonts w:hint="eastAsia"/>
        </w:rPr>
        <w:t>产值与专业布点数、</w:t>
      </w:r>
      <w:r>
        <w:t>2012</w:t>
      </w:r>
      <w:r>
        <w:rPr>
          <w:rFonts w:hint="eastAsia"/>
        </w:rPr>
        <w:t>年的招生人数、</w:t>
      </w:r>
      <w:r>
        <w:t>2010</w:t>
      </w:r>
      <w:r>
        <w:rPr>
          <w:rFonts w:hint="eastAsia"/>
        </w:rPr>
        <w:t>和</w:t>
      </w:r>
      <w:r>
        <w:t>2011</w:t>
      </w:r>
      <w:r>
        <w:rPr>
          <w:rFonts w:hint="eastAsia"/>
        </w:rPr>
        <w:t>年的毕业生人数的关系</w:t>
      </w:r>
      <w:r w:rsidR="003826D5" w:rsidRPr="00DB2DF3">
        <w:rPr>
          <w:position w:val="-4"/>
        </w:rPr>
        <w:object w:dxaOrig="240" w:dyaOrig="320">
          <v:shape id="_x0000_i1031" type="#_x0000_t75" style="width:12pt;height:15.75pt" o:ole="">
            <v:imagedata r:id="rId22" o:title=""/>
          </v:shape>
          <o:OLEObject Type="Embed" ProgID="Equation.3" ShapeID="_x0000_i1031" DrawAspect="Content" ObjectID="_1495633961" r:id="rId23"/>
        </w:object>
      </w:r>
      <w:r>
        <w:rPr>
          <w:rFonts w:hint="eastAsia"/>
        </w:rPr>
        <w:t>。</w:t>
      </w:r>
    </w:p>
    <w:p w:rsidR="00B553EA" w:rsidRPr="00080F61" w:rsidRDefault="00B553EA" w:rsidP="00B553EA">
      <w:pPr>
        <w:ind w:firstLineChars="200" w:firstLine="420"/>
      </w:pPr>
      <w:r>
        <w:rPr>
          <w:rFonts w:hint="eastAsia"/>
        </w:rPr>
        <w:t>从以上的文献分析可以看出，各省都在进行专业</w:t>
      </w:r>
      <w:r w:rsidR="003826D5">
        <w:rPr>
          <w:rFonts w:hint="eastAsia"/>
        </w:rPr>
        <w:t>结构</w:t>
      </w:r>
      <w:r>
        <w:rPr>
          <w:rFonts w:hint="eastAsia"/>
        </w:rPr>
        <w:t>和产业结构的适应性</w:t>
      </w:r>
      <w:r w:rsidR="003826D5">
        <w:rPr>
          <w:rFonts w:hint="eastAsia"/>
        </w:rPr>
        <w:t>研究</w:t>
      </w:r>
      <w:r>
        <w:rPr>
          <w:rFonts w:hint="eastAsia"/>
        </w:rPr>
        <w:t>，但是他们</w:t>
      </w:r>
      <w:r w:rsidR="003826D5">
        <w:rPr>
          <w:rFonts w:hint="eastAsia"/>
        </w:rPr>
        <w:t>实际上分析</w:t>
      </w:r>
      <w:r>
        <w:rPr>
          <w:rFonts w:hint="eastAsia"/>
        </w:rPr>
        <w:t>的</w:t>
      </w:r>
      <w:r w:rsidR="003826D5">
        <w:rPr>
          <w:rFonts w:hint="eastAsia"/>
        </w:rPr>
        <w:t>还是专业结构和</w:t>
      </w:r>
      <w:r>
        <w:rPr>
          <w:rFonts w:hint="eastAsia"/>
        </w:rPr>
        <w:t>产业结构</w:t>
      </w:r>
      <w:r w:rsidR="003826D5">
        <w:rPr>
          <w:rFonts w:hint="eastAsia"/>
        </w:rPr>
        <w:t>的耦合度，并且产业结构</w:t>
      </w:r>
      <w:r>
        <w:rPr>
          <w:rFonts w:hint="eastAsia"/>
        </w:rPr>
        <w:t>主要指第一、二、三产业。这样的划分过于粗犷，所以文章的作者</w:t>
      </w:r>
      <w:r w:rsidRPr="00B553EA">
        <w:rPr>
          <w:rFonts w:hint="eastAsia"/>
        </w:rPr>
        <w:t>提出了更加细粒度的研究方法——从第一、二、三产业细化到</w:t>
      </w:r>
      <w:r w:rsidR="00204275">
        <w:rPr>
          <w:rFonts w:hint="eastAsia"/>
        </w:rPr>
        <w:t>十</w:t>
      </w:r>
      <w:r w:rsidRPr="00B553EA">
        <w:rPr>
          <w:rFonts w:hint="eastAsia"/>
        </w:rPr>
        <w:t>大优势产业及其分支产业</w:t>
      </w:r>
      <w:r w:rsidR="00204275">
        <w:rPr>
          <w:rFonts w:hint="eastAsia"/>
        </w:rPr>
        <w:t>。这样做的优势是在分析专业结构的</w:t>
      </w:r>
      <w:r w:rsidR="003826D5">
        <w:rPr>
          <w:rFonts w:hint="eastAsia"/>
        </w:rPr>
        <w:t>耦合</w:t>
      </w:r>
      <w:r w:rsidR="00204275">
        <w:rPr>
          <w:rFonts w:hint="eastAsia"/>
        </w:rPr>
        <w:t>度时更有针对性，缺点是无法像第一、二、三产业那样得到</w:t>
      </w:r>
      <w:r w:rsidR="00204275" w:rsidRPr="00974A98">
        <w:rPr>
          <w:rFonts w:hint="eastAsia"/>
        </w:rPr>
        <w:t>产值与城镇人员从业数</w:t>
      </w:r>
      <w:r w:rsidR="00204275">
        <w:rPr>
          <w:rFonts w:hint="eastAsia"/>
        </w:rPr>
        <w:t>。因此文章对产业结构进行的是定性分析。</w:t>
      </w:r>
      <w:r w:rsidR="00DF718D">
        <w:rPr>
          <w:rFonts w:hint="eastAsia"/>
        </w:rPr>
        <w:t>由于四川省针对十</w:t>
      </w:r>
      <w:r w:rsidR="00DF718D" w:rsidRPr="00B553EA">
        <w:rPr>
          <w:rFonts w:hint="eastAsia"/>
        </w:rPr>
        <w:t>大优势产业</w:t>
      </w:r>
      <w:r w:rsidR="00DF718D">
        <w:rPr>
          <w:rFonts w:hint="eastAsia"/>
        </w:rPr>
        <w:t>分别制定了“十二五”发展规划，所以能够在国家政策面了解</w:t>
      </w:r>
      <w:r w:rsidR="00DF718D" w:rsidRPr="00E273D6">
        <w:rPr>
          <w:rFonts w:hint="eastAsia"/>
        </w:rPr>
        <w:t>未来几年产业</w:t>
      </w:r>
      <w:r w:rsidR="00DF718D">
        <w:rPr>
          <w:rFonts w:hint="eastAsia"/>
        </w:rPr>
        <w:t>结构</w:t>
      </w:r>
      <w:r w:rsidR="0088276E">
        <w:rPr>
          <w:rFonts w:hint="eastAsia"/>
        </w:rPr>
        <w:t>优化和</w:t>
      </w:r>
      <w:r w:rsidR="00DF718D" w:rsidRPr="00E273D6">
        <w:rPr>
          <w:rFonts w:hint="eastAsia"/>
        </w:rPr>
        <w:t>升级对高职人才培养的需求</w:t>
      </w:r>
      <w:r w:rsidR="00DF718D">
        <w:rPr>
          <w:rFonts w:hint="eastAsia"/>
        </w:rPr>
        <w:t>，弥补了前面的不足。</w:t>
      </w:r>
    </w:p>
    <w:p w:rsidR="003233F2" w:rsidRDefault="00E63C3B" w:rsidP="00DB095E">
      <w:pPr>
        <w:rPr>
          <w:b/>
        </w:rPr>
      </w:pPr>
      <w:r>
        <w:rPr>
          <w:rFonts w:hint="eastAsia"/>
          <w:b/>
        </w:rPr>
        <w:t>三</w:t>
      </w:r>
      <w:r w:rsidR="003233F2">
        <w:rPr>
          <w:b/>
        </w:rPr>
        <w:t xml:space="preserve"> </w:t>
      </w:r>
      <w:r w:rsidR="003233F2" w:rsidRPr="00775275">
        <w:rPr>
          <w:rFonts w:hint="eastAsia"/>
          <w:b/>
        </w:rPr>
        <w:t>研究</w:t>
      </w:r>
      <w:r w:rsidR="003233F2">
        <w:rPr>
          <w:rFonts w:hint="eastAsia"/>
          <w:b/>
        </w:rPr>
        <w:t>思路</w:t>
      </w:r>
    </w:p>
    <w:p w:rsidR="003233F2" w:rsidRPr="00CC62AD" w:rsidRDefault="003233F2" w:rsidP="00CC62AD">
      <w:pPr>
        <w:ind w:firstLineChars="200" w:firstLine="420"/>
      </w:pPr>
      <w:r w:rsidRPr="00CC62AD">
        <w:rPr>
          <w:rFonts w:hint="eastAsia"/>
        </w:rPr>
        <w:t>本文</w:t>
      </w:r>
      <w:r>
        <w:rPr>
          <w:rFonts w:hint="eastAsia"/>
        </w:rPr>
        <w:t>采用了定性分析与定量分析相结合的研究思路，</w:t>
      </w:r>
      <w:r w:rsidRPr="00CC62AD">
        <w:rPr>
          <w:rFonts w:hint="eastAsia"/>
        </w:rPr>
        <w:t>在</w:t>
      </w:r>
      <w:r>
        <w:rPr>
          <w:rFonts w:hint="eastAsia"/>
        </w:rPr>
        <w:t>分析产业结构时采用的是定性的方法，而在分析专业结构时则采用的是定量的方法。</w:t>
      </w:r>
    </w:p>
    <w:p w:rsidR="003233F2" w:rsidRDefault="003233F2" w:rsidP="00775275">
      <w:pPr>
        <w:pStyle w:val="a3"/>
        <w:numPr>
          <w:ilvl w:val="0"/>
          <w:numId w:val="2"/>
        </w:numPr>
        <w:ind w:firstLineChars="0"/>
      </w:pPr>
      <w:bookmarkStart w:id="8" w:name="_Toc406398106"/>
      <w:r>
        <w:rPr>
          <w:rFonts w:hint="eastAsia"/>
        </w:rPr>
        <w:t>产业结构</w:t>
      </w:r>
      <w:bookmarkEnd w:id="8"/>
      <w:r>
        <w:rPr>
          <w:rFonts w:hint="eastAsia"/>
        </w:rPr>
        <w:t>定性分析</w:t>
      </w:r>
    </w:p>
    <w:p w:rsidR="003233F2" w:rsidRDefault="003233F2" w:rsidP="00DB095E">
      <w:pPr>
        <w:ind w:firstLineChars="200" w:firstLine="420"/>
      </w:pPr>
      <w:r>
        <w:rPr>
          <w:rFonts w:hint="eastAsia"/>
        </w:rPr>
        <w:lastRenderedPageBreak/>
        <w:t>在分析产业结构时，以前的文献主要针对第一、二、三产业分析</w:t>
      </w:r>
      <w:r w:rsidRPr="00974A98">
        <w:rPr>
          <w:rFonts w:hint="eastAsia"/>
        </w:rPr>
        <w:t>产值与城镇人员从业数</w:t>
      </w:r>
      <w:r>
        <w:rPr>
          <w:rFonts w:hint="eastAsia"/>
        </w:rPr>
        <w:t>。而本文是从</w:t>
      </w:r>
      <w:r w:rsidRPr="00CC62AD">
        <w:rPr>
          <w:rFonts w:hint="eastAsia"/>
        </w:rPr>
        <w:t>《四川省“十二五”工业发展规划》</w:t>
      </w:r>
      <w:r w:rsidR="0088276E">
        <w:rPr>
          <w:rFonts w:hint="eastAsia"/>
        </w:rPr>
        <w:t>、</w:t>
      </w:r>
      <w:r>
        <w:rPr>
          <w:rFonts w:hint="eastAsia"/>
        </w:rPr>
        <w:t>《</w:t>
      </w:r>
      <w:r w:rsidRPr="00720850">
        <w:rPr>
          <w:rFonts w:hint="eastAsia"/>
        </w:rPr>
        <w:t>四川省“十二五”战略性新兴产业发展规划</w:t>
      </w:r>
      <w:r>
        <w:rPr>
          <w:rFonts w:hint="eastAsia"/>
        </w:rPr>
        <w:t>》以及</w:t>
      </w:r>
      <w:r w:rsidR="0088276E">
        <w:rPr>
          <w:rFonts w:hint="eastAsia"/>
        </w:rPr>
        <w:t>其它“十二五”发展规划和</w:t>
      </w:r>
      <w:r>
        <w:rPr>
          <w:rFonts w:hint="eastAsia"/>
        </w:rPr>
        <w:t>新闻报道中收集上面</w:t>
      </w:r>
      <w:r>
        <w:t>10</w:t>
      </w:r>
      <w:r>
        <w:rPr>
          <w:rFonts w:hint="eastAsia"/>
        </w:rPr>
        <w:t>大优势产业（及其细分产业）的现状信息</w:t>
      </w:r>
      <w:r w:rsidR="00977881">
        <w:rPr>
          <w:rFonts w:hint="eastAsia"/>
        </w:rPr>
        <w:t>和未来规划</w:t>
      </w:r>
      <w:r w:rsidR="004A7299">
        <w:rPr>
          <w:rFonts w:hint="eastAsia"/>
        </w:rPr>
        <w:t>，从而了解</w:t>
      </w:r>
      <w:r w:rsidR="004A7299" w:rsidRPr="004A7299">
        <w:rPr>
          <w:rFonts w:hint="eastAsia"/>
        </w:rPr>
        <w:t>未来几年产业结构优化和升级对高职人才培养的需求</w:t>
      </w:r>
      <w:r>
        <w:rPr>
          <w:rFonts w:hint="eastAsia"/>
        </w:rPr>
        <w:t>。</w:t>
      </w:r>
    </w:p>
    <w:p w:rsidR="003233F2" w:rsidRDefault="003233F2" w:rsidP="00775275">
      <w:pPr>
        <w:pStyle w:val="a3"/>
        <w:numPr>
          <w:ilvl w:val="0"/>
          <w:numId w:val="2"/>
        </w:numPr>
        <w:ind w:firstLineChars="0"/>
      </w:pPr>
      <w:bookmarkStart w:id="9" w:name="_Toc406398108"/>
      <w:r>
        <w:rPr>
          <w:rFonts w:hint="eastAsia"/>
        </w:rPr>
        <w:t>专业结构</w:t>
      </w:r>
      <w:bookmarkEnd w:id="9"/>
      <w:r>
        <w:rPr>
          <w:rFonts w:hint="eastAsia"/>
        </w:rPr>
        <w:t>定量分析</w:t>
      </w:r>
    </w:p>
    <w:p w:rsidR="003233F2" w:rsidRDefault="003233F2" w:rsidP="00DB095E">
      <w:pPr>
        <w:ind w:firstLineChars="200" w:firstLine="420"/>
      </w:pPr>
      <w:r w:rsidRPr="00A70C63">
        <w:rPr>
          <w:rFonts w:hint="eastAsia"/>
        </w:rPr>
        <w:t>从目前的文献看，专业结构分为两个方面</w:t>
      </w:r>
      <w:r>
        <w:rPr>
          <w:rFonts w:hint="eastAsia"/>
        </w:rPr>
        <w:t>，一方面是</w:t>
      </w:r>
      <w:r w:rsidRPr="00A70C63">
        <w:rPr>
          <w:rFonts w:hint="eastAsia"/>
        </w:rPr>
        <w:t>专业设置</w:t>
      </w:r>
      <w:r>
        <w:rPr>
          <w:rFonts w:hint="eastAsia"/>
        </w:rPr>
        <w:t>，即针对某个产业设置了哪些专业；另一方面是</w:t>
      </w:r>
      <w:r w:rsidRPr="00A70C63">
        <w:rPr>
          <w:rFonts w:hint="eastAsia"/>
        </w:rPr>
        <w:t>专业布局</w:t>
      </w:r>
      <w:r>
        <w:rPr>
          <w:rFonts w:hint="eastAsia"/>
        </w:rPr>
        <w:t>，即这些专业在区域内的布点情况。专业设置可以用专业设置数</w:t>
      </w:r>
      <w:r w:rsidRPr="002B238E">
        <w:rPr>
          <w:rFonts w:hint="eastAsia"/>
        </w:rPr>
        <w:t>、</w:t>
      </w:r>
      <w:r>
        <w:rPr>
          <w:rFonts w:hint="eastAsia"/>
        </w:rPr>
        <w:t>在校生</w:t>
      </w:r>
      <w:r w:rsidRPr="002B238E">
        <w:rPr>
          <w:rFonts w:hint="eastAsia"/>
        </w:rPr>
        <w:t>人数</w:t>
      </w:r>
      <w:r>
        <w:rPr>
          <w:rFonts w:hint="eastAsia"/>
        </w:rPr>
        <w:t>来衡量，专业布局则用院校数、专业布点数来衡量。专业布点数</w:t>
      </w:r>
      <w:r w:rsidRPr="00DE09EC">
        <w:rPr>
          <w:rFonts w:hint="eastAsia"/>
        </w:rPr>
        <w:t>是指</w:t>
      </w:r>
      <w:r>
        <w:rPr>
          <w:rFonts w:hint="eastAsia"/>
        </w:rPr>
        <w:t>设置</w:t>
      </w:r>
      <w:r w:rsidRPr="00DE09EC">
        <w:rPr>
          <w:rFonts w:hint="eastAsia"/>
        </w:rPr>
        <w:t>某</w:t>
      </w:r>
      <w:r>
        <w:rPr>
          <w:rFonts w:hint="eastAsia"/>
        </w:rPr>
        <w:t>个</w:t>
      </w:r>
      <w:r w:rsidRPr="00DE09EC">
        <w:rPr>
          <w:rFonts w:hint="eastAsia"/>
        </w:rPr>
        <w:t>专业的</w:t>
      </w:r>
      <w:r>
        <w:rPr>
          <w:rFonts w:hint="eastAsia"/>
        </w:rPr>
        <w:t>院</w:t>
      </w:r>
      <w:r w:rsidRPr="00DE09EC">
        <w:rPr>
          <w:rFonts w:hint="eastAsia"/>
        </w:rPr>
        <w:t>校数</w:t>
      </w:r>
      <w:r>
        <w:rPr>
          <w:rFonts w:hint="eastAsia"/>
        </w:rPr>
        <w:t>量。</w:t>
      </w:r>
    </w:p>
    <w:p w:rsidR="003233F2" w:rsidRDefault="00964E8D" w:rsidP="00DB095E">
      <w:pPr>
        <w:ind w:firstLineChars="200" w:firstLine="420"/>
      </w:pPr>
      <w:r>
        <w:rPr>
          <w:rFonts w:hint="eastAsia"/>
        </w:rPr>
        <w:t>文章的</w:t>
      </w:r>
      <w:r w:rsidR="003233F2">
        <w:rPr>
          <w:rFonts w:hint="eastAsia"/>
        </w:rPr>
        <w:t>作者通过到四川省教育厅和四川省统计局等相关部门调研，收集了四川省</w:t>
      </w:r>
      <w:r w:rsidR="003233F2" w:rsidRPr="00883808">
        <w:rPr>
          <w:rFonts w:hint="eastAsia"/>
        </w:rPr>
        <w:t>高职</w:t>
      </w:r>
      <w:r w:rsidR="003233F2">
        <w:rPr>
          <w:rFonts w:hint="eastAsia"/>
        </w:rPr>
        <w:t>院校</w:t>
      </w:r>
      <w:r w:rsidR="003233F2" w:rsidRPr="00883808">
        <w:rPr>
          <w:rFonts w:hint="eastAsia"/>
        </w:rPr>
        <w:t>的</w:t>
      </w:r>
      <w:r w:rsidR="003233F2">
        <w:rPr>
          <w:rFonts w:hint="eastAsia"/>
        </w:rPr>
        <w:t>基本情况，包括</w:t>
      </w:r>
      <w:r w:rsidR="003233F2" w:rsidRPr="00883808">
        <w:rPr>
          <w:rFonts w:hint="eastAsia"/>
        </w:rPr>
        <w:t>院校</w:t>
      </w:r>
      <w:r w:rsidR="003233F2">
        <w:rPr>
          <w:rFonts w:hint="eastAsia"/>
        </w:rPr>
        <w:t>名称、性质、通讯地址、联系方式。另外，通过与各</w:t>
      </w:r>
      <w:r w:rsidR="003233F2" w:rsidRPr="00883808">
        <w:rPr>
          <w:rFonts w:hint="eastAsia"/>
        </w:rPr>
        <w:t>院校</w:t>
      </w:r>
      <w:r w:rsidR="003233F2">
        <w:rPr>
          <w:rFonts w:hint="eastAsia"/>
        </w:rPr>
        <w:t>联系，并结合其招生资料，收集了专业设置信息，包括专业名称、招生人数、就业面向等。</w:t>
      </w:r>
    </w:p>
    <w:p w:rsidR="00E13207" w:rsidRDefault="00E63C3B">
      <w:r>
        <w:rPr>
          <w:rFonts w:hint="eastAsia"/>
          <w:b/>
        </w:rPr>
        <w:t>四</w:t>
      </w:r>
      <w:r w:rsidR="003233F2" w:rsidRPr="00964E8D">
        <w:rPr>
          <w:b/>
        </w:rPr>
        <w:t xml:space="preserve"> </w:t>
      </w:r>
      <w:r w:rsidR="003233F2" w:rsidRPr="00964E8D">
        <w:rPr>
          <w:rFonts w:hint="eastAsia"/>
          <w:b/>
        </w:rPr>
        <w:t>四川高职专业</w:t>
      </w:r>
      <w:r w:rsidR="00E11EFD" w:rsidRPr="00964E8D">
        <w:rPr>
          <w:rFonts w:hint="eastAsia"/>
          <w:b/>
        </w:rPr>
        <w:t>结构</w:t>
      </w:r>
      <w:r w:rsidR="003233F2" w:rsidRPr="00964E8D">
        <w:rPr>
          <w:rFonts w:hint="eastAsia"/>
          <w:b/>
        </w:rPr>
        <w:t>与产业结构</w:t>
      </w:r>
      <w:r w:rsidR="00E11EFD" w:rsidRPr="00964E8D">
        <w:rPr>
          <w:rFonts w:hint="eastAsia"/>
          <w:b/>
        </w:rPr>
        <w:t>的</w:t>
      </w:r>
      <w:r w:rsidR="0088276E">
        <w:rPr>
          <w:rFonts w:hint="eastAsia"/>
          <w:b/>
        </w:rPr>
        <w:t>耦合</w:t>
      </w:r>
      <w:r w:rsidR="00E11EFD" w:rsidRPr="00964E8D">
        <w:rPr>
          <w:rFonts w:hint="eastAsia"/>
          <w:b/>
        </w:rPr>
        <w:t>度</w:t>
      </w:r>
    </w:p>
    <w:p w:rsidR="003233F2" w:rsidRDefault="003233F2" w:rsidP="00E63C3B">
      <w:pPr>
        <w:pStyle w:val="a3"/>
        <w:numPr>
          <w:ilvl w:val="0"/>
          <w:numId w:val="12"/>
        </w:numPr>
        <w:ind w:firstLineChars="0"/>
      </w:pPr>
      <w:r>
        <w:rPr>
          <w:rFonts w:hint="eastAsia"/>
        </w:rPr>
        <w:t>专业设置</w:t>
      </w:r>
    </w:p>
    <w:p w:rsidR="003233F2" w:rsidRDefault="003233F2" w:rsidP="002660D1">
      <w:pPr>
        <w:pStyle w:val="a3"/>
      </w:pPr>
      <w:r>
        <w:rPr>
          <w:rFonts w:hint="eastAsia"/>
        </w:rPr>
        <w:t>从总体上看，针对十大优势产业，</w:t>
      </w:r>
      <w:r w:rsidDel="00496D4D">
        <w:t xml:space="preserve"> </w:t>
      </w:r>
      <w:r>
        <w:rPr>
          <w:rFonts w:hint="eastAsia"/>
        </w:rPr>
        <w:t>四川高职院校已开设有与产业相适应的专业，如表</w:t>
      </w:r>
      <w:r>
        <w:t>1</w:t>
      </w:r>
      <w:r>
        <w:rPr>
          <w:rFonts w:hint="eastAsia"/>
        </w:rPr>
        <w:t>所示。</w:t>
      </w:r>
    </w:p>
    <w:p w:rsidR="00E63C3B" w:rsidRDefault="003233F2" w:rsidP="002660D1">
      <w:pPr>
        <w:pStyle w:val="a3"/>
        <w:sectPr w:rsidR="00E63C3B" w:rsidSect="00E63C3B">
          <w:type w:val="continuous"/>
          <w:pgSz w:w="11906" w:h="16838"/>
          <w:pgMar w:top="1440" w:right="1800" w:bottom="1440" w:left="1800" w:header="851" w:footer="992" w:gutter="0"/>
          <w:cols w:num="2" w:space="425"/>
          <w:titlePg/>
          <w:docGrid w:type="lines" w:linePitch="312"/>
        </w:sectPr>
      </w:pPr>
      <w:r>
        <w:rPr>
          <w:rFonts w:hint="eastAsia"/>
        </w:rPr>
        <w:t>但面向电子信息和饮料食品的细分产业还缺乏对应专业。如</w:t>
      </w:r>
      <w:r w:rsidRPr="007F1107">
        <w:rPr>
          <w:rFonts w:hint="eastAsia"/>
        </w:rPr>
        <w:t>数字视听</w:t>
      </w:r>
      <w:r w:rsidR="00964E8D">
        <w:rPr>
          <w:rFonts w:hint="eastAsia"/>
        </w:rPr>
        <w:t>和</w:t>
      </w:r>
      <w:r>
        <w:rPr>
          <w:rFonts w:hint="eastAsia"/>
        </w:rPr>
        <w:t>乳制品</w:t>
      </w:r>
      <w:r w:rsidRPr="00202B6B">
        <w:rPr>
          <w:rFonts w:hint="eastAsia"/>
        </w:rPr>
        <w:t>有关的畜牧专业</w:t>
      </w:r>
      <w:r>
        <w:rPr>
          <w:rFonts w:hint="eastAsia"/>
        </w:rPr>
        <w:t>至今没</w:t>
      </w:r>
      <w:r w:rsidR="00964E8D">
        <w:rPr>
          <w:rFonts w:hint="eastAsia"/>
        </w:rPr>
        <w:t>有</w:t>
      </w:r>
      <w:r>
        <w:rPr>
          <w:rFonts w:hint="eastAsia"/>
        </w:rPr>
        <w:t>一所高职院校开办</w:t>
      </w:r>
      <w:r w:rsidR="00DF718D">
        <w:rPr>
          <w:rFonts w:hint="eastAsia"/>
        </w:rPr>
        <w:t>。</w:t>
      </w:r>
      <w:r w:rsidRPr="00387A99">
        <w:rPr>
          <w:rFonts w:hint="eastAsia"/>
        </w:rPr>
        <w:t>服务于生物技术产业的专业设置比较单一，</w:t>
      </w:r>
      <w:r>
        <w:rPr>
          <w:rFonts w:hint="eastAsia"/>
        </w:rPr>
        <w:t>目前只开设有一个生物技术及应用专业</w:t>
      </w:r>
      <w:r w:rsidRPr="00387A99">
        <w:rPr>
          <w:rFonts w:hint="eastAsia"/>
        </w:rPr>
        <w:t>。</w:t>
      </w:r>
    </w:p>
    <w:p w:rsidR="003233F2" w:rsidRDefault="003233F2" w:rsidP="002660D1">
      <w:pPr>
        <w:pStyle w:val="a3"/>
      </w:pPr>
    </w:p>
    <w:p w:rsidR="003233F2" w:rsidRDefault="003233F2" w:rsidP="00604985">
      <w:pPr>
        <w:jc w:val="center"/>
        <w:rPr>
          <w:b/>
        </w:rPr>
      </w:pPr>
      <w:r>
        <w:rPr>
          <w:rFonts w:hint="eastAsia"/>
          <w:b/>
        </w:rPr>
        <w:t>表</w:t>
      </w:r>
      <w:r>
        <w:rPr>
          <w:b/>
        </w:rPr>
        <w:t xml:space="preserve">1 </w:t>
      </w:r>
      <w:r>
        <w:rPr>
          <w:rFonts w:hint="eastAsia"/>
          <w:b/>
        </w:rPr>
        <w:t>服务于</w:t>
      </w:r>
      <w:proofErr w:type="gramStart"/>
      <w:r>
        <w:rPr>
          <w:rFonts w:hint="eastAsia"/>
          <w:b/>
        </w:rPr>
        <w:t>各优势</w:t>
      </w:r>
      <w:proofErr w:type="gramEnd"/>
      <w:r>
        <w:rPr>
          <w:rFonts w:hint="eastAsia"/>
          <w:b/>
        </w:rPr>
        <w:t>产业的专业设置</w:t>
      </w:r>
    </w:p>
    <w:tbl>
      <w:tblPr>
        <w:tblW w:w="0" w:type="auto"/>
        <w:jc w:val="center"/>
        <w:tblLook w:val="00A0" w:firstRow="1" w:lastRow="0" w:firstColumn="1" w:lastColumn="0" w:noHBand="0" w:noVBand="0"/>
      </w:tblPr>
      <w:tblGrid>
        <w:gridCol w:w="1654"/>
        <w:gridCol w:w="5287"/>
        <w:gridCol w:w="1355"/>
      </w:tblGrid>
      <w:tr w:rsidR="003233F2" w:rsidRPr="00882472" w:rsidTr="000436A9">
        <w:trPr>
          <w:trHeight w:val="270"/>
          <w:jc w:val="center"/>
        </w:trPr>
        <w:tc>
          <w:tcPr>
            <w:tcW w:w="1654" w:type="dxa"/>
            <w:noWrap/>
          </w:tcPr>
          <w:p w:rsidR="003233F2" w:rsidRPr="00882472" w:rsidRDefault="003233F2" w:rsidP="007D5F66">
            <w:pPr>
              <w:rPr>
                <w:rFonts w:ascii="Times New Roman" w:hAnsi="Times New Roman"/>
                <w:sz w:val="18"/>
                <w:szCs w:val="18"/>
              </w:rPr>
            </w:pPr>
          </w:p>
        </w:tc>
        <w:tc>
          <w:tcPr>
            <w:tcW w:w="5287" w:type="dxa"/>
            <w:noWrap/>
          </w:tcPr>
          <w:p w:rsidR="003233F2" w:rsidRPr="00882472" w:rsidRDefault="003233F2" w:rsidP="007D5F66">
            <w:pPr>
              <w:jc w:val="center"/>
              <w:rPr>
                <w:rFonts w:ascii="Times New Roman" w:hAnsi="Times New Roman"/>
                <w:sz w:val="18"/>
                <w:szCs w:val="18"/>
              </w:rPr>
            </w:pPr>
            <w:r w:rsidRPr="00882472">
              <w:rPr>
                <w:rFonts w:ascii="Times New Roman" w:hAnsi="Times New Roman" w:hint="eastAsia"/>
                <w:sz w:val="18"/>
                <w:szCs w:val="18"/>
              </w:rPr>
              <w:t>专业设置</w:t>
            </w:r>
          </w:p>
        </w:tc>
        <w:tc>
          <w:tcPr>
            <w:tcW w:w="1355" w:type="dxa"/>
          </w:tcPr>
          <w:p w:rsidR="003233F2" w:rsidRPr="00882472" w:rsidRDefault="003233F2" w:rsidP="007D5F66">
            <w:pPr>
              <w:jc w:val="center"/>
              <w:rPr>
                <w:rFonts w:ascii="Times New Roman" w:hAnsi="Times New Roman"/>
                <w:sz w:val="18"/>
                <w:szCs w:val="18"/>
              </w:rPr>
            </w:pPr>
            <w:r w:rsidRPr="00882472">
              <w:rPr>
                <w:rFonts w:ascii="Times New Roman" w:hAnsi="Times New Roman" w:hint="eastAsia"/>
                <w:sz w:val="18"/>
                <w:szCs w:val="18"/>
              </w:rPr>
              <w:t>在校生人数</w:t>
            </w:r>
          </w:p>
        </w:tc>
      </w:tr>
      <w:tr w:rsidR="003233F2" w:rsidRPr="00882472" w:rsidTr="000436A9">
        <w:trPr>
          <w:trHeight w:val="270"/>
          <w:jc w:val="center"/>
        </w:trPr>
        <w:tc>
          <w:tcPr>
            <w:tcW w:w="1654"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电子信息产业</w:t>
            </w:r>
          </w:p>
        </w:tc>
        <w:tc>
          <w:tcPr>
            <w:tcW w:w="5287" w:type="dxa"/>
            <w:noWrap/>
          </w:tcPr>
          <w:p w:rsidR="003233F2" w:rsidRPr="00882472" w:rsidRDefault="003233F2" w:rsidP="007D5F66">
            <w:pPr>
              <w:jc w:val="center"/>
              <w:rPr>
                <w:rFonts w:ascii="Times New Roman" w:hAnsi="Times New Roman"/>
                <w:sz w:val="18"/>
                <w:szCs w:val="18"/>
              </w:rPr>
            </w:pPr>
            <w:r w:rsidRPr="00882472">
              <w:rPr>
                <w:rFonts w:ascii="Times New Roman" w:hAnsi="Times New Roman" w:hint="eastAsia"/>
                <w:sz w:val="18"/>
                <w:szCs w:val="18"/>
              </w:rPr>
              <w:t>（电子信息大类）以及（艺术设计传媒大类）广播影视类的影视动画专业、影视多媒体技术专业和艺术设计类的电脑艺术设计专</w:t>
            </w:r>
            <w:r w:rsidRPr="00882472">
              <w:rPr>
                <w:rFonts w:ascii="Times New Roman" w:hAnsi="Times New Roman" w:hint="eastAsia"/>
                <w:sz w:val="18"/>
                <w:szCs w:val="18"/>
              </w:rPr>
              <w:lastRenderedPageBreak/>
              <w:t>业、多媒体设计与制作专业</w:t>
            </w:r>
          </w:p>
        </w:tc>
        <w:tc>
          <w:tcPr>
            <w:tcW w:w="1355" w:type="dxa"/>
          </w:tcPr>
          <w:p w:rsidR="003233F2" w:rsidRPr="00882472" w:rsidRDefault="00E51DB1" w:rsidP="007D5F66">
            <w:pPr>
              <w:jc w:val="center"/>
              <w:rPr>
                <w:rFonts w:ascii="Times New Roman" w:hAnsi="Times New Roman"/>
                <w:sz w:val="18"/>
                <w:szCs w:val="18"/>
              </w:rPr>
            </w:pPr>
            <w:r w:rsidRPr="00E51DB1">
              <w:rPr>
                <w:rFonts w:ascii="Times New Roman" w:hAnsi="Times New Roman"/>
                <w:sz w:val="18"/>
                <w:szCs w:val="18"/>
              </w:rPr>
              <w:lastRenderedPageBreak/>
              <w:t>34085</w:t>
            </w:r>
          </w:p>
        </w:tc>
      </w:tr>
      <w:tr w:rsidR="003233F2" w:rsidRPr="00882472" w:rsidTr="000436A9">
        <w:trPr>
          <w:trHeight w:val="270"/>
          <w:jc w:val="center"/>
        </w:trPr>
        <w:tc>
          <w:tcPr>
            <w:tcW w:w="1654" w:type="dxa"/>
            <w:noWrap/>
          </w:tcPr>
          <w:p w:rsidR="003233F2" w:rsidRPr="00882472" w:rsidRDefault="003233F2" w:rsidP="007D5F66">
            <w:pPr>
              <w:rPr>
                <w:rFonts w:ascii="Times New Roman" w:hAnsi="Times New Roman"/>
                <w:sz w:val="18"/>
                <w:szCs w:val="18"/>
              </w:rPr>
            </w:pPr>
            <w:r w:rsidRPr="00882472">
              <w:rPr>
                <w:rFonts w:ascii="宋体" w:hAnsi="宋体" w:cs="宋体" w:hint="eastAsia"/>
                <w:color w:val="000000"/>
                <w:kern w:val="0"/>
                <w:sz w:val="18"/>
                <w:szCs w:val="18"/>
              </w:rPr>
              <w:lastRenderedPageBreak/>
              <w:t>装备制造产业</w:t>
            </w:r>
          </w:p>
        </w:tc>
        <w:tc>
          <w:tcPr>
            <w:tcW w:w="5287"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hint="eastAsia"/>
                <w:sz w:val="18"/>
                <w:szCs w:val="18"/>
              </w:rPr>
              <w:t>（制造大类）以及（材料与能源大类）材料类</w:t>
            </w:r>
          </w:p>
        </w:tc>
        <w:tc>
          <w:tcPr>
            <w:tcW w:w="1355" w:type="dxa"/>
          </w:tcPr>
          <w:p w:rsidR="003233F2" w:rsidRPr="00882472" w:rsidRDefault="00E51DB1" w:rsidP="007D5F66">
            <w:pPr>
              <w:widowControl/>
              <w:jc w:val="center"/>
              <w:rPr>
                <w:rFonts w:ascii="Times New Roman" w:hAnsi="Times New Roman"/>
                <w:sz w:val="18"/>
                <w:szCs w:val="18"/>
              </w:rPr>
            </w:pPr>
            <w:r w:rsidRPr="00E51DB1">
              <w:rPr>
                <w:rFonts w:ascii="Times New Roman" w:hAnsi="Times New Roman"/>
                <w:sz w:val="18"/>
                <w:szCs w:val="18"/>
              </w:rPr>
              <w:t>51333</w:t>
            </w:r>
          </w:p>
        </w:tc>
      </w:tr>
      <w:tr w:rsidR="003233F2" w:rsidRPr="00882472" w:rsidTr="000436A9">
        <w:trPr>
          <w:trHeight w:val="270"/>
          <w:jc w:val="center"/>
        </w:trPr>
        <w:tc>
          <w:tcPr>
            <w:tcW w:w="1654" w:type="dxa"/>
            <w:noWrap/>
          </w:tcPr>
          <w:p w:rsidR="003233F2" w:rsidRPr="00882472" w:rsidRDefault="003233F2" w:rsidP="007D5F66">
            <w:pPr>
              <w:widowControl/>
              <w:jc w:val="left"/>
              <w:rPr>
                <w:rFonts w:ascii="宋体" w:cs="宋体"/>
                <w:color w:val="000000"/>
                <w:kern w:val="0"/>
                <w:sz w:val="18"/>
                <w:szCs w:val="18"/>
              </w:rPr>
            </w:pPr>
            <w:r w:rsidRPr="00882472">
              <w:rPr>
                <w:rFonts w:ascii="宋体" w:hAnsi="宋体" w:cs="宋体" w:hint="eastAsia"/>
                <w:color w:val="000000"/>
                <w:kern w:val="0"/>
                <w:sz w:val="18"/>
                <w:szCs w:val="18"/>
              </w:rPr>
              <w:t>能源电力产业</w:t>
            </w:r>
          </w:p>
        </w:tc>
        <w:tc>
          <w:tcPr>
            <w:tcW w:w="5287"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hint="eastAsia"/>
                <w:color w:val="000000"/>
                <w:kern w:val="0"/>
                <w:sz w:val="18"/>
                <w:szCs w:val="18"/>
              </w:rPr>
              <w:t>（资源开发与测绘大类）矿业工程类和矿业加工类、（水利大类）水利水电设备类和水利工程与管理类的水利工程施工技术专业和水利水电建筑工程专业、（材料与能源大类）电力技术类和能源类。</w:t>
            </w:r>
          </w:p>
        </w:tc>
        <w:tc>
          <w:tcPr>
            <w:tcW w:w="1355" w:type="dxa"/>
          </w:tcPr>
          <w:p w:rsidR="003233F2" w:rsidRPr="00882472" w:rsidRDefault="00E51DB1" w:rsidP="007D5F66">
            <w:pPr>
              <w:widowControl/>
              <w:jc w:val="center"/>
              <w:rPr>
                <w:rFonts w:ascii="Times New Roman" w:hAnsi="Times New Roman"/>
                <w:color w:val="000000"/>
                <w:kern w:val="0"/>
                <w:sz w:val="18"/>
                <w:szCs w:val="18"/>
              </w:rPr>
            </w:pPr>
            <w:r w:rsidRPr="00E51DB1">
              <w:rPr>
                <w:rFonts w:ascii="Times New Roman" w:hAnsi="Times New Roman"/>
                <w:color w:val="000000"/>
                <w:kern w:val="0"/>
                <w:sz w:val="18"/>
                <w:szCs w:val="18"/>
              </w:rPr>
              <w:t>4867</w:t>
            </w:r>
          </w:p>
        </w:tc>
      </w:tr>
      <w:tr w:rsidR="003233F2" w:rsidRPr="00882472" w:rsidTr="000436A9">
        <w:trPr>
          <w:trHeight w:val="270"/>
          <w:jc w:val="center"/>
        </w:trPr>
        <w:tc>
          <w:tcPr>
            <w:tcW w:w="1654" w:type="dxa"/>
            <w:noWrap/>
          </w:tcPr>
          <w:p w:rsidR="003233F2" w:rsidRPr="00882472" w:rsidRDefault="003233F2" w:rsidP="007D5F66">
            <w:pPr>
              <w:rPr>
                <w:rFonts w:ascii="宋体" w:cs="宋体"/>
                <w:color w:val="000000"/>
                <w:kern w:val="0"/>
                <w:sz w:val="18"/>
                <w:szCs w:val="18"/>
              </w:rPr>
            </w:pPr>
            <w:r w:rsidRPr="00882472">
              <w:rPr>
                <w:rFonts w:ascii="宋体" w:hAnsi="宋体" w:cs="宋体" w:hint="eastAsia"/>
                <w:color w:val="000000"/>
                <w:kern w:val="0"/>
                <w:sz w:val="18"/>
                <w:szCs w:val="18"/>
              </w:rPr>
              <w:t>油气化工产业</w:t>
            </w:r>
          </w:p>
        </w:tc>
        <w:tc>
          <w:tcPr>
            <w:tcW w:w="5287" w:type="dxa"/>
            <w:noWrap/>
          </w:tcPr>
          <w:p w:rsidR="003233F2" w:rsidRPr="00882472" w:rsidRDefault="003233F2" w:rsidP="007D5F66">
            <w:pPr>
              <w:jc w:val="center"/>
              <w:rPr>
                <w:rFonts w:ascii="Times New Roman" w:hAnsi="Times New Roman"/>
                <w:color w:val="000000"/>
                <w:kern w:val="0"/>
                <w:sz w:val="18"/>
                <w:szCs w:val="18"/>
              </w:rPr>
            </w:pPr>
            <w:r w:rsidRPr="00882472">
              <w:rPr>
                <w:rFonts w:ascii="Times New Roman" w:hAnsi="Times New Roman" w:hint="eastAsia"/>
                <w:color w:val="000000"/>
                <w:kern w:val="0"/>
                <w:sz w:val="18"/>
                <w:szCs w:val="18"/>
              </w:rPr>
              <w:t>（生化与药品大类）化工技术类、生物技术类的生物技术及应用专业和（材料与能源大类）材料类的高分子材料应用技术专业、（轻纺食品大类）轻化工类的高分子材料加工技术专业。</w:t>
            </w:r>
          </w:p>
        </w:tc>
        <w:tc>
          <w:tcPr>
            <w:tcW w:w="1355" w:type="dxa"/>
          </w:tcPr>
          <w:p w:rsidR="003233F2" w:rsidRPr="00882472" w:rsidRDefault="00E51DB1" w:rsidP="007D5F66">
            <w:pPr>
              <w:jc w:val="center"/>
              <w:rPr>
                <w:rFonts w:ascii="Times New Roman" w:hAnsi="Times New Roman"/>
                <w:color w:val="000000"/>
                <w:kern w:val="0"/>
                <w:sz w:val="18"/>
                <w:szCs w:val="18"/>
              </w:rPr>
            </w:pPr>
            <w:r w:rsidRPr="00E51DB1">
              <w:rPr>
                <w:rFonts w:ascii="Times New Roman" w:hAnsi="Times New Roman"/>
                <w:color w:val="000000"/>
                <w:kern w:val="0"/>
                <w:sz w:val="18"/>
                <w:szCs w:val="18"/>
              </w:rPr>
              <w:t>3695</w:t>
            </w:r>
          </w:p>
        </w:tc>
      </w:tr>
      <w:tr w:rsidR="003233F2" w:rsidRPr="00882472" w:rsidTr="000436A9">
        <w:trPr>
          <w:trHeight w:val="270"/>
          <w:jc w:val="center"/>
        </w:trPr>
        <w:tc>
          <w:tcPr>
            <w:tcW w:w="1654"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饮料食品产业</w:t>
            </w:r>
          </w:p>
        </w:tc>
        <w:tc>
          <w:tcPr>
            <w:tcW w:w="5287" w:type="dxa"/>
            <w:noWrap/>
          </w:tcPr>
          <w:p w:rsidR="003233F2" w:rsidRPr="00882472" w:rsidRDefault="003233F2" w:rsidP="007D5F66">
            <w:pPr>
              <w:jc w:val="center"/>
              <w:rPr>
                <w:rFonts w:ascii="Times New Roman" w:hAnsi="Times New Roman"/>
                <w:sz w:val="18"/>
                <w:szCs w:val="18"/>
              </w:rPr>
            </w:pPr>
            <w:r w:rsidRPr="00882472">
              <w:rPr>
                <w:rFonts w:ascii="Times New Roman" w:hAnsi="Times New Roman" w:hint="eastAsia"/>
                <w:sz w:val="18"/>
                <w:szCs w:val="18"/>
              </w:rPr>
              <w:t>农林牧渔大类）农业技术类和水产养殖类以及（轻纺食品大类）食品类</w:t>
            </w:r>
          </w:p>
        </w:tc>
        <w:tc>
          <w:tcPr>
            <w:tcW w:w="1355" w:type="dxa"/>
          </w:tcPr>
          <w:p w:rsidR="003233F2" w:rsidRPr="00882472" w:rsidRDefault="00E51DB1" w:rsidP="007D5F66">
            <w:pPr>
              <w:jc w:val="center"/>
              <w:rPr>
                <w:rFonts w:ascii="Times New Roman" w:hAnsi="Times New Roman"/>
                <w:sz w:val="18"/>
                <w:szCs w:val="18"/>
              </w:rPr>
            </w:pPr>
            <w:r w:rsidRPr="00E51DB1">
              <w:rPr>
                <w:rFonts w:ascii="Times New Roman" w:hAnsi="Times New Roman"/>
                <w:sz w:val="18"/>
                <w:szCs w:val="18"/>
              </w:rPr>
              <w:t>2926</w:t>
            </w:r>
          </w:p>
        </w:tc>
      </w:tr>
      <w:tr w:rsidR="003233F2" w:rsidRPr="00882472" w:rsidTr="000436A9">
        <w:trPr>
          <w:trHeight w:val="270"/>
          <w:jc w:val="center"/>
        </w:trPr>
        <w:tc>
          <w:tcPr>
            <w:tcW w:w="1654"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现代中药产业</w:t>
            </w:r>
          </w:p>
        </w:tc>
        <w:tc>
          <w:tcPr>
            <w:tcW w:w="5287" w:type="dxa"/>
            <w:noWrap/>
          </w:tcPr>
          <w:p w:rsidR="003233F2" w:rsidRPr="00882472" w:rsidRDefault="003233F2" w:rsidP="007D5F66">
            <w:pPr>
              <w:jc w:val="center"/>
              <w:rPr>
                <w:rFonts w:ascii="Times New Roman" w:hAnsi="Times New Roman"/>
                <w:sz w:val="18"/>
                <w:szCs w:val="18"/>
              </w:rPr>
            </w:pPr>
            <w:r w:rsidRPr="00882472">
              <w:rPr>
                <w:rFonts w:ascii="Times New Roman" w:hAnsi="Times New Roman" w:hint="eastAsia"/>
                <w:sz w:val="18"/>
                <w:szCs w:val="18"/>
              </w:rPr>
              <w:t>（农林牧渔大类）农业技术类的中草药栽培技术专业、（生化与药品大类）制药技术类的中药制药技术专业和（医药卫生大类）药学类的中药专业。</w:t>
            </w:r>
          </w:p>
        </w:tc>
        <w:tc>
          <w:tcPr>
            <w:tcW w:w="1355" w:type="dxa"/>
          </w:tcPr>
          <w:p w:rsidR="003233F2" w:rsidRPr="00882472" w:rsidRDefault="00E51DB1" w:rsidP="007D5F66">
            <w:pPr>
              <w:jc w:val="center"/>
              <w:rPr>
                <w:rFonts w:ascii="Times New Roman" w:hAnsi="Times New Roman"/>
                <w:sz w:val="18"/>
                <w:szCs w:val="18"/>
              </w:rPr>
            </w:pPr>
            <w:r w:rsidRPr="00E51DB1">
              <w:rPr>
                <w:rFonts w:ascii="Times New Roman" w:hAnsi="Times New Roman"/>
                <w:sz w:val="18"/>
                <w:szCs w:val="18"/>
              </w:rPr>
              <w:t>363</w:t>
            </w:r>
          </w:p>
        </w:tc>
      </w:tr>
      <w:tr w:rsidR="003233F2" w:rsidRPr="00882472" w:rsidTr="000436A9">
        <w:trPr>
          <w:trHeight w:val="270"/>
          <w:jc w:val="center"/>
        </w:trPr>
        <w:tc>
          <w:tcPr>
            <w:tcW w:w="1654"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钒钛钢铁产业</w:t>
            </w:r>
          </w:p>
        </w:tc>
        <w:tc>
          <w:tcPr>
            <w:tcW w:w="5287" w:type="dxa"/>
            <w:noWrap/>
          </w:tcPr>
          <w:p w:rsidR="003233F2" w:rsidRPr="00882472" w:rsidRDefault="003233F2" w:rsidP="007D5F66">
            <w:pPr>
              <w:jc w:val="center"/>
              <w:rPr>
                <w:rFonts w:ascii="Times New Roman" w:hAnsi="Times New Roman"/>
                <w:sz w:val="18"/>
                <w:szCs w:val="18"/>
              </w:rPr>
            </w:pPr>
            <w:r w:rsidRPr="00882472">
              <w:rPr>
                <w:rFonts w:ascii="Times New Roman" w:hAnsi="Times New Roman" w:hint="eastAsia"/>
                <w:sz w:val="18"/>
                <w:szCs w:val="18"/>
              </w:rPr>
              <w:t>（材料与能源大类）材料类的钒钛资源利用技术、冶金技术专业</w:t>
            </w:r>
          </w:p>
        </w:tc>
        <w:tc>
          <w:tcPr>
            <w:tcW w:w="1355" w:type="dxa"/>
          </w:tcPr>
          <w:p w:rsidR="003233F2" w:rsidRPr="00882472" w:rsidRDefault="003F447D" w:rsidP="007D5F66">
            <w:pPr>
              <w:jc w:val="center"/>
              <w:rPr>
                <w:rFonts w:ascii="Times New Roman" w:hAnsi="Times New Roman"/>
                <w:sz w:val="18"/>
                <w:szCs w:val="18"/>
              </w:rPr>
            </w:pPr>
            <w:r>
              <w:rPr>
                <w:rFonts w:ascii="Times New Roman" w:hAnsi="Times New Roman" w:hint="eastAsia"/>
                <w:sz w:val="18"/>
                <w:szCs w:val="18"/>
              </w:rPr>
              <w:t>338</w:t>
            </w:r>
          </w:p>
        </w:tc>
      </w:tr>
      <w:tr w:rsidR="003233F2" w:rsidRPr="00882472" w:rsidTr="000436A9">
        <w:trPr>
          <w:trHeight w:val="270"/>
          <w:jc w:val="center"/>
        </w:trPr>
        <w:tc>
          <w:tcPr>
            <w:tcW w:w="1654"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航空航天产业</w:t>
            </w:r>
          </w:p>
        </w:tc>
        <w:tc>
          <w:tcPr>
            <w:tcW w:w="5287" w:type="dxa"/>
            <w:noWrap/>
          </w:tcPr>
          <w:p w:rsidR="003233F2" w:rsidRPr="00882472" w:rsidRDefault="003233F2" w:rsidP="007D5F66">
            <w:pPr>
              <w:jc w:val="center"/>
              <w:rPr>
                <w:rFonts w:ascii="Times New Roman" w:hAnsi="Times New Roman"/>
                <w:sz w:val="18"/>
                <w:szCs w:val="18"/>
              </w:rPr>
            </w:pPr>
            <w:r w:rsidRPr="00882472">
              <w:rPr>
                <w:rFonts w:ascii="Times New Roman" w:hAnsi="Times New Roman" w:hint="eastAsia"/>
                <w:sz w:val="18"/>
                <w:szCs w:val="18"/>
              </w:rPr>
              <w:t>（交通运输大类）民航运输类、（电子信息大类）电子信息类的飞行器电子装配技术专业、（制造大类）机械设计制造类的飞行器制造工艺专业</w:t>
            </w:r>
          </w:p>
        </w:tc>
        <w:tc>
          <w:tcPr>
            <w:tcW w:w="1355" w:type="dxa"/>
          </w:tcPr>
          <w:p w:rsidR="003233F2" w:rsidRPr="00882472" w:rsidRDefault="00E51DB1" w:rsidP="007D5F66">
            <w:pPr>
              <w:jc w:val="center"/>
              <w:rPr>
                <w:rFonts w:ascii="Times New Roman" w:hAnsi="Times New Roman"/>
                <w:sz w:val="18"/>
                <w:szCs w:val="18"/>
              </w:rPr>
            </w:pPr>
            <w:r w:rsidRPr="00E51DB1">
              <w:rPr>
                <w:rFonts w:ascii="Times New Roman" w:hAnsi="Times New Roman"/>
                <w:sz w:val="18"/>
                <w:szCs w:val="18"/>
              </w:rPr>
              <w:t>4676</w:t>
            </w:r>
          </w:p>
        </w:tc>
      </w:tr>
      <w:tr w:rsidR="003233F2" w:rsidRPr="00882472" w:rsidTr="000436A9">
        <w:trPr>
          <w:trHeight w:val="270"/>
          <w:jc w:val="center"/>
        </w:trPr>
        <w:tc>
          <w:tcPr>
            <w:tcW w:w="1654"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汽车制造产业</w:t>
            </w:r>
          </w:p>
        </w:tc>
        <w:tc>
          <w:tcPr>
            <w:tcW w:w="5287" w:type="dxa"/>
            <w:noWrap/>
          </w:tcPr>
          <w:p w:rsidR="003233F2" w:rsidRPr="00882472" w:rsidRDefault="003233F2" w:rsidP="007D5F66">
            <w:pPr>
              <w:jc w:val="center"/>
              <w:rPr>
                <w:rFonts w:ascii="Times New Roman" w:hAnsi="Times New Roman"/>
                <w:sz w:val="18"/>
                <w:szCs w:val="18"/>
              </w:rPr>
            </w:pPr>
            <w:r w:rsidRPr="00882472">
              <w:rPr>
                <w:rFonts w:ascii="Times New Roman" w:hAnsi="Times New Roman" w:hint="eastAsia"/>
                <w:sz w:val="18"/>
                <w:szCs w:val="18"/>
              </w:rPr>
              <w:t>（制造大类）汽车类和（交通运输大类）公路运输类的汽车运用技术、新能源汽车技术专业</w:t>
            </w:r>
          </w:p>
        </w:tc>
        <w:tc>
          <w:tcPr>
            <w:tcW w:w="1355" w:type="dxa"/>
          </w:tcPr>
          <w:p w:rsidR="003233F2" w:rsidRPr="00882472" w:rsidRDefault="00E51DB1" w:rsidP="007D5F66">
            <w:pPr>
              <w:jc w:val="center"/>
              <w:rPr>
                <w:rFonts w:ascii="Times New Roman" w:hAnsi="Times New Roman"/>
                <w:sz w:val="18"/>
                <w:szCs w:val="18"/>
              </w:rPr>
            </w:pPr>
            <w:r w:rsidRPr="00E51DB1">
              <w:rPr>
                <w:rFonts w:ascii="Times New Roman" w:hAnsi="Times New Roman"/>
                <w:sz w:val="18"/>
                <w:szCs w:val="18"/>
              </w:rPr>
              <w:t>20800</w:t>
            </w:r>
          </w:p>
        </w:tc>
      </w:tr>
      <w:tr w:rsidR="003233F2" w:rsidRPr="00882472" w:rsidTr="000436A9">
        <w:trPr>
          <w:trHeight w:val="179"/>
          <w:jc w:val="center"/>
        </w:trPr>
        <w:tc>
          <w:tcPr>
            <w:tcW w:w="1654"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生物技术产业</w:t>
            </w:r>
          </w:p>
        </w:tc>
        <w:tc>
          <w:tcPr>
            <w:tcW w:w="5287" w:type="dxa"/>
            <w:noWrap/>
          </w:tcPr>
          <w:p w:rsidR="003233F2" w:rsidRPr="00882472" w:rsidRDefault="003233F2" w:rsidP="007D5F66">
            <w:pPr>
              <w:jc w:val="center"/>
              <w:rPr>
                <w:rFonts w:ascii="Times New Roman" w:hAnsi="Times New Roman"/>
                <w:sz w:val="18"/>
                <w:szCs w:val="18"/>
              </w:rPr>
            </w:pPr>
            <w:r w:rsidRPr="00882472">
              <w:rPr>
                <w:rFonts w:ascii="Times New Roman" w:hAnsi="Times New Roman" w:hint="eastAsia"/>
                <w:sz w:val="18"/>
                <w:szCs w:val="18"/>
              </w:rPr>
              <w:t>（生化与药品大类）生物技术类的生物技术及应用专业、制药技术类的生物制药技术专业和（轻纺食品大类）食品类的食品生物技术专业。</w:t>
            </w:r>
          </w:p>
        </w:tc>
        <w:tc>
          <w:tcPr>
            <w:tcW w:w="1355" w:type="dxa"/>
          </w:tcPr>
          <w:p w:rsidR="003233F2" w:rsidRPr="00882472" w:rsidRDefault="00E51DB1" w:rsidP="007D5F66">
            <w:pPr>
              <w:jc w:val="center"/>
              <w:rPr>
                <w:rFonts w:ascii="Times New Roman" w:hAnsi="Times New Roman"/>
                <w:sz w:val="18"/>
                <w:szCs w:val="18"/>
              </w:rPr>
            </w:pPr>
            <w:r w:rsidRPr="00E51DB1">
              <w:rPr>
                <w:rFonts w:ascii="Times New Roman" w:hAnsi="Times New Roman"/>
                <w:sz w:val="18"/>
                <w:szCs w:val="18"/>
              </w:rPr>
              <w:t>1146</w:t>
            </w:r>
          </w:p>
        </w:tc>
      </w:tr>
    </w:tbl>
    <w:p w:rsidR="00E63C3B" w:rsidRDefault="00E63C3B" w:rsidP="00E63C3B">
      <w:pPr>
        <w:pStyle w:val="a3"/>
        <w:numPr>
          <w:ilvl w:val="0"/>
          <w:numId w:val="12"/>
        </w:numPr>
        <w:ind w:firstLineChars="0"/>
        <w:sectPr w:rsidR="00E63C3B" w:rsidSect="00E63C3B">
          <w:type w:val="continuous"/>
          <w:pgSz w:w="11906" w:h="16838"/>
          <w:pgMar w:top="1440" w:right="1800" w:bottom="1440" w:left="1800" w:header="851" w:footer="992" w:gutter="0"/>
          <w:cols w:space="425"/>
          <w:titlePg/>
          <w:docGrid w:type="lines" w:linePitch="312"/>
        </w:sectPr>
      </w:pPr>
    </w:p>
    <w:p w:rsidR="003233F2" w:rsidRDefault="003233F2" w:rsidP="00E63C3B">
      <w:pPr>
        <w:pStyle w:val="a3"/>
        <w:numPr>
          <w:ilvl w:val="0"/>
          <w:numId w:val="12"/>
        </w:numPr>
        <w:ind w:firstLineChars="0"/>
      </w:pPr>
      <w:r>
        <w:rPr>
          <w:rFonts w:hint="eastAsia"/>
        </w:rPr>
        <w:lastRenderedPageBreak/>
        <w:t>专业布局</w:t>
      </w:r>
    </w:p>
    <w:p w:rsidR="003233F2" w:rsidRDefault="003233F2" w:rsidP="000519EE">
      <w:pPr>
        <w:ind w:firstLineChars="200" w:firstLine="420"/>
      </w:pPr>
      <w:r w:rsidRPr="001718BA">
        <w:rPr>
          <w:rFonts w:hint="eastAsia"/>
        </w:rPr>
        <w:t>按照《四川省‘十二五’工业发展规划》中的产业布局，四川省划分为成都经济区、川南经济区、川东北经济区、攀西经济区和</w:t>
      </w:r>
      <w:r w:rsidRPr="001718BA">
        <w:rPr>
          <w:rFonts w:hint="eastAsia"/>
        </w:rPr>
        <w:lastRenderedPageBreak/>
        <w:t>川西北经济区。因此，我们</w:t>
      </w:r>
      <w:r>
        <w:rPr>
          <w:rFonts w:hint="eastAsia"/>
        </w:rPr>
        <w:t>分别</w:t>
      </w:r>
      <w:r w:rsidRPr="001718BA">
        <w:rPr>
          <w:rFonts w:hint="eastAsia"/>
        </w:rPr>
        <w:t>分析</w:t>
      </w:r>
      <w:r>
        <w:rPr>
          <w:rFonts w:hint="eastAsia"/>
        </w:rPr>
        <w:t>了</w:t>
      </w:r>
      <w:r>
        <w:t>5</w:t>
      </w:r>
      <w:r>
        <w:rPr>
          <w:rFonts w:hint="eastAsia"/>
        </w:rPr>
        <w:t>大经济区</w:t>
      </w:r>
      <w:r w:rsidR="00E11EFD">
        <w:rPr>
          <w:rFonts w:hint="eastAsia"/>
        </w:rPr>
        <w:t>中</w:t>
      </w:r>
      <w:r w:rsidRPr="001718BA">
        <w:rPr>
          <w:rFonts w:hint="eastAsia"/>
        </w:rPr>
        <w:t>服务于</w:t>
      </w:r>
      <w:proofErr w:type="gramStart"/>
      <w:r>
        <w:rPr>
          <w:rFonts w:hint="eastAsia"/>
        </w:rPr>
        <w:t>各优势</w:t>
      </w:r>
      <w:proofErr w:type="gramEnd"/>
      <w:r>
        <w:rPr>
          <w:rFonts w:hint="eastAsia"/>
        </w:rPr>
        <w:t>产业的专业布点数</w:t>
      </w:r>
      <w:r w:rsidRPr="001718BA">
        <w:rPr>
          <w:rFonts w:hint="eastAsia"/>
        </w:rPr>
        <w:t>，如</w:t>
      </w:r>
      <w:r>
        <w:rPr>
          <w:rFonts w:hint="eastAsia"/>
        </w:rPr>
        <w:t>表</w:t>
      </w:r>
      <w:r>
        <w:t>2</w:t>
      </w:r>
      <w:r>
        <w:rPr>
          <w:rFonts w:hint="eastAsia"/>
        </w:rPr>
        <w:t>和图</w:t>
      </w:r>
      <w:r>
        <w:t>1</w:t>
      </w:r>
      <w:r w:rsidRPr="001718BA">
        <w:rPr>
          <w:rFonts w:hint="eastAsia"/>
        </w:rPr>
        <w:t>所示。</w:t>
      </w:r>
    </w:p>
    <w:p w:rsidR="00E63C3B" w:rsidRDefault="00E63C3B" w:rsidP="000519EE">
      <w:pPr>
        <w:jc w:val="center"/>
        <w:rPr>
          <w:b/>
        </w:rPr>
        <w:sectPr w:rsidR="00E63C3B" w:rsidSect="00E63C3B">
          <w:type w:val="continuous"/>
          <w:pgSz w:w="11906" w:h="16838"/>
          <w:pgMar w:top="1440" w:right="1800" w:bottom="1440" w:left="1800" w:header="851" w:footer="992" w:gutter="0"/>
          <w:cols w:num="2" w:space="425"/>
          <w:titlePg/>
          <w:docGrid w:type="lines" w:linePitch="312"/>
        </w:sectPr>
      </w:pPr>
    </w:p>
    <w:p w:rsidR="003233F2" w:rsidRDefault="003233F2" w:rsidP="000519EE">
      <w:pPr>
        <w:jc w:val="center"/>
        <w:rPr>
          <w:b/>
        </w:rPr>
      </w:pPr>
      <w:r>
        <w:rPr>
          <w:rFonts w:hint="eastAsia"/>
          <w:b/>
        </w:rPr>
        <w:lastRenderedPageBreak/>
        <w:t>表</w:t>
      </w:r>
      <w:r>
        <w:rPr>
          <w:b/>
        </w:rPr>
        <w:t>2</w:t>
      </w:r>
      <w:r w:rsidRPr="005056E3">
        <w:rPr>
          <w:b/>
        </w:rPr>
        <w:t xml:space="preserve"> </w:t>
      </w:r>
      <w:r>
        <w:rPr>
          <w:b/>
        </w:rPr>
        <w:t xml:space="preserve"> </w:t>
      </w:r>
      <w:r w:rsidRPr="005056E3">
        <w:rPr>
          <w:b/>
        </w:rPr>
        <w:t>5</w:t>
      </w:r>
      <w:r w:rsidRPr="005056E3">
        <w:rPr>
          <w:rFonts w:hint="eastAsia"/>
          <w:b/>
        </w:rPr>
        <w:t>大经济区</w:t>
      </w:r>
      <w:r w:rsidR="00E11EFD">
        <w:rPr>
          <w:rFonts w:hint="eastAsia"/>
          <w:b/>
        </w:rPr>
        <w:t>中</w:t>
      </w:r>
      <w:r w:rsidRPr="005056E3">
        <w:rPr>
          <w:rFonts w:hint="eastAsia"/>
          <w:b/>
        </w:rPr>
        <w:t>服务于</w:t>
      </w:r>
      <w:proofErr w:type="gramStart"/>
      <w:r w:rsidRPr="005056E3">
        <w:rPr>
          <w:rFonts w:hint="eastAsia"/>
          <w:b/>
        </w:rPr>
        <w:t>各优势</w:t>
      </w:r>
      <w:proofErr w:type="gramEnd"/>
      <w:r w:rsidRPr="005056E3">
        <w:rPr>
          <w:rFonts w:hint="eastAsia"/>
          <w:b/>
        </w:rPr>
        <w:t>产业的专业布点数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134"/>
        <w:gridCol w:w="1418"/>
        <w:gridCol w:w="1134"/>
        <w:gridCol w:w="1701"/>
        <w:gridCol w:w="1213"/>
      </w:tblGrid>
      <w:tr w:rsidR="003233F2" w:rsidRPr="00882472" w:rsidTr="007D5F66">
        <w:trPr>
          <w:trHeight w:val="270"/>
        </w:trPr>
        <w:tc>
          <w:tcPr>
            <w:tcW w:w="1696" w:type="dxa"/>
            <w:noWrap/>
          </w:tcPr>
          <w:p w:rsidR="003233F2" w:rsidRPr="00882472" w:rsidRDefault="003233F2" w:rsidP="007D5F66">
            <w:pPr>
              <w:rPr>
                <w:rFonts w:ascii="Times New Roman" w:hAnsi="Times New Roman"/>
                <w:sz w:val="18"/>
                <w:szCs w:val="18"/>
              </w:rPr>
            </w:pPr>
          </w:p>
        </w:tc>
        <w:tc>
          <w:tcPr>
            <w:tcW w:w="1134"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成都经济区</w:t>
            </w:r>
          </w:p>
        </w:tc>
        <w:tc>
          <w:tcPr>
            <w:tcW w:w="1418"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川东北经济区</w:t>
            </w:r>
          </w:p>
        </w:tc>
        <w:tc>
          <w:tcPr>
            <w:tcW w:w="1134"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川南经济区</w:t>
            </w:r>
          </w:p>
        </w:tc>
        <w:tc>
          <w:tcPr>
            <w:tcW w:w="1701"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川西北生态经济区</w:t>
            </w:r>
          </w:p>
        </w:tc>
        <w:tc>
          <w:tcPr>
            <w:tcW w:w="1213"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攀西经济区</w:t>
            </w:r>
          </w:p>
        </w:tc>
      </w:tr>
      <w:tr w:rsidR="003233F2" w:rsidRPr="00882472" w:rsidTr="007D5F66">
        <w:trPr>
          <w:trHeight w:val="270"/>
        </w:trPr>
        <w:tc>
          <w:tcPr>
            <w:tcW w:w="1696" w:type="dxa"/>
            <w:noWrap/>
          </w:tcPr>
          <w:p w:rsidR="003233F2" w:rsidRPr="00882472" w:rsidRDefault="003233F2" w:rsidP="007D5F66">
            <w:pPr>
              <w:rPr>
                <w:rFonts w:ascii="Times New Roman" w:hAnsi="Times New Roman"/>
                <w:sz w:val="18"/>
                <w:szCs w:val="18"/>
              </w:rPr>
            </w:pPr>
            <w:r w:rsidRPr="00882472">
              <w:rPr>
                <w:rFonts w:ascii="Times New Roman" w:hAnsi="Times New Roman" w:hint="eastAsia"/>
                <w:sz w:val="18"/>
                <w:szCs w:val="18"/>
              </w:rPr>
              <w:t>电子信息产业</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169</w:t>
            </w:r>
          </w:p>
        </w:tc>
        <w:tc>
          <w:tcPr>
            <w:tcW w:w="1418"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29</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30</w:t>
            </w:r>
          </w:p>
        </w:tc>
        <w:tc>
          <w:tcPr>
            <w:tcW w:w="1701"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5</w:t>
            </w:r>
          </w:p>
        </w:tc>
        <w:tc>
          <w:tcPr>
            <w:tcW w:w="1213"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6</w:t>
            </w:r>
          </w:p>
        </w:tc>
      </w:tr>
      <w:tr w:rsidR="003233F2" w:rsidRPr="00882472" w:rsidTr="007D5F66">
        <w:trPr>
          <w:trHeight w:val="270"/>
        </w:trPr>
        <w:tc>
          <w:tcPr>
            <w:tcW w:w="1696" w:type="dxa"/>
            <w:noWrap/>
          </w:tcPr>
          <w:p w:rsidR="003233F2" w:rsidRPr="00882472" w:rsidRDefault="003233F2" w:rsidP="007D5F66">
            <w:pPr>
              <w:widowControl/>
              <w:jc w:val="left"/>
              <w:rPr>
                <w:rFonts w:ascii="Times New Roman" w:hAnsi="Times New Roman"/>
                <w:color w:val="000000"/>
                <w:kern w:val="0"/>
                <w:sz w:val="18"/>
                <w:szCs w:val="18"/>
              </w:rPr>
            </w:pPr>
            <w:r w:rsidRPr="00882472">
              <w:rPr>
                <w:rFonts w:ascii="Times New Roman" w:hAnsi="Times New Roman" w:hint="eastAsia"/>
                <w:color w:val="000000"/>
                <w:kern w:val="0"/>
                <w:sz w:val="18"/>
                <w:szCs w:val="18"/>
              </w:rPr>
              <w:t>装备制造产业</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78</w:t>
            </w:r>
          </w:p>
        </w:tc>
        <w:tc>
          <w:tcPr>
            <w:tcW w:w="1418"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22</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27</w:t>
            </w:r>
          </w:p>
        </w:tc>
        <w:tc>
          <w:tcPr>
            <w:tcW w:w="1701"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w:t>
            </w:r>
          </w:p>
        </w:tc>
        <w:tc>
          <w:tcPr>
            <w:tcW w:w="1213"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10</w:t>
            </w:r>
          </w:p>
        </w:tc>
      </w:tr>
      <w:tr w:rsidR="003233F2" w:rsidRPr="00882472" w:rsidTr="007D5F66">
        <w:trPr>
          <w:trHeight w:val="270"/>
        </w:trPr>
        <w:tc>
          <w:tcPr>
            <w:tcW w:w="1696" w:type="dxa"/>
            <w:noWrap/>
          </w:tcPr>
          <w:p w:rsidR="003233F2" w:rsidRPr="00882472" w:rsidRDefault="003233F2" w:rsidP="007D5F66">
            <w:pPr>
              <w:widowControl/>
              <w:jc w:val="left"/>
              <w:rPr>
                <w:rFonts w:ascii="宋体" w:cs="宋体"/>
                <w:color w:val="000000"/>
                <w:kern w:val="0"/>
                <w:sz w:val="18"/>
                <w:szCs w:val="18"/>
              </w:rPr>
            </w:pPr>
            <w:r w:rsidRPr="00882472">
              <w:rPr>
                <w:rFonts w:ascii="宋体" w:hAnsi="宋体" w:cs="宋体" w:hint="eastAsia"/>
                <w:color w:val="000000"/>
                <w:kern w:val="0"/>
                <w:sz w:val="18"/>
                <w:szCs w:val="18"/>
              </w:rPr>
              <w:t>能源电力产业</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20</w:t>
            </w:r>
          </w:p>
        </w:tc>
        <w:tc>
          <w:tcPr>
            <w:tcW w:w="1418"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5</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5</w:t>
            </w:r>
          </w:p>
        </w:tc>
        <w:tc>
          <w:tcPr>
            <w:tcW w:w="1701"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0</w:t>
            </w:r>
          </w:p>
        </w:tc>
        <w:tc>
          <w:tcPr>
            <w:tcW w:w="1213"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w:t>
            </w:r>
          </w:p>
        </w:tc>
      </w:tr>
      <w:tr w:rsidR="003233F2" w:rsidRPr="00882472" w:rsidTr="007D5F66">
        <w:trPr>
          <w:trHeight w:val="270"/>
        </w:trPr>
        <w:tc>
          <w:tcPr>
            <w:tcW w:w="1696" w:type="dxa"/>
            <w:noWrap/>
          </w:tcPr>
          <w:p w:rsidR="003233F2" w:rsidRPr="00882472" w:rsidRDefault="003233F2" w:rsidP="007D5F66">
            <w:pPr>
              <w:rPr>
                <w:rFonts w:ascii="宋体" w:cs="宋体"/>
                <w:color w:val="000000"/>
                <w:kern w:val="0"/>
                <w:sz w:val="18"/>
                <w:szCs w:val="18"/>
              </w:rPr>
            </w:pPr>
            <w:r w:rsidRPr="00882472">
              <w:rPr>
                <w:rFonts w:ascii="宋体" w:hAnsi="宋体" w:cs="宋体" w:hint="eastAsia"/>
                <w:color w:val="000000"/>
                <w:kern w:val="0"/>
                <w:sz w:val="18"/>
                <w:szCs w:val="18"/>
              </w:rPr>
              <w:t>油气化工产业</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11</w:t>
            </w:r>
          </w:p>
        </w:tc>
        <w:tc>
          <w:tcPr>
            <w:tcW w:w="1418"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4</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10</w:t>
            </w:r>
          </w:p>
        </w:tc>
        <w:tc>
          <w:tcPr>
            <w:tcW w:w="1701"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w:t>
            </w:r>
          </w:p>
        </w:tc>
        <w:tc>
          <w:tcPr>
            <w:tcW w:w="1213"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w:t>
            </w:r>
          </w:p>
        </w:tc>
      </w:tr>
      <w:tr w:rsidR="003233F2" w:rsidRPr="00882472" w:rsidTr="007D5F66">
        <w:trPr>
          <w:trHeight w:val="270"/>
        </w:trPr>
        <w:tc>
          <w:tcPr>
            <w:tcW w:w="1696" w:type="dxa"/>
            <w:noWrap/>
          </w:tcPr>
          <w:p w:rsidR="003233F2" w:rsidRPr="00882472" w:rsidRDefault="003233F2" w:rsidP="007D5F66">
            <w:pPr>
              <w:widowControl/>
              <w:rPr>
                <w:rFonts w:ascii="Times New Roman" w:hAnsi="Times New Roman"/>
                <w:color w:val="000000"/>
                <w:kern w:val="0"/>
                <w:sz w:val="18"/>
                <w:szCs w:val="18"/>
              </w:rPr>
            </w:pPr>
            <w:r w:rsidRPr="00882472">
              <w:rPr>
                <w:rFonts w:ascii="Times New Roman" w:hAnsi="Times New Roman" w:hint="eastAsia"/>
                <w:color w:val="000000"/>
                <w:kern w:val="0"/>
                <w:sz w:val="18"/>
                <w:szCs w:val="18"/>
              </w:rPr>
              <w:t>饮料食品产业</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11</w:t>
            </w:r>
          </w:p>
        </w:tc>
        <w:tc>
          <w:tcPr>
            <w:tcW w:w="1418"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2</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10</w:t>
            </w:r>
          </w:p>
        </w:tc>
        <w:tc>
          <w:tcPr>
            <w:tcW w:w="1701"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0</w:t>
            </w:r>
          </w:p>
        </w:tc>
        <w:tc>
          <w:tcPr>
            <w:tcW w:w="1213"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w:t>
            </w:r>
          </w:p>
        </w:tc>
      </w:tr>
      <w:tr w:rsidR="003233F2" w:rsidRPr="00882472" w:rsidTr="007D5F66">
        <w:trPr>
          <w:trHeight w:val="270"/>
        </w:trPr>
        <w:tc>
          <w:tcPr>
            <w:tcW w:w="1696" w:type="dxa"/>
            <w:noWrap/>
          </w:tcPr>
          <w:p w:rsidR="003233F2" w:rsidRPr="00882472" w:rsidRDefault="003233F2" w:rsidP="007D5F66">
            <w:pPr>
              <w:rPr>
                <w:rFonts w:ascii="宋体" w:cs="宋体"/>
                <w:color w:val="000000"/>
                <w:kern w:val="0"/>
                <w:sz w:val="18"/>
                <w:szCs w:val="18"/>
              </w:rPr>
            </w:pPr>
            <w:r w:rsidRPr="00882472">
              <w:rPr>
                <w:rFonts w:ascii="宋体" w:hAnsi="宋体" w:cs="宋体" w:hint="eastAsia"/>
                <w:color w:val="000000"/>
                <w:kern w:val="0"/>
                <w:sz w:val="18"/>
                <w:szCs w:val="18"/>
              </w:rPr>
              <w:t>现代中药产业</w:t>
            </w:r>
          </w:p>
        </w:tc>
        <w:tc>
          <w:tcPr>
            <w:tcW w:w="1134" w:type="dxa"/>
            <w:noWrap/>
            <w:vAlign w:val="center"/>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3</w:t>
            </w:r>
          </w:p>
        </w:tc>
        <w:tc>
          <w:tcPr>
            <w:tcW w:w="1418" w:type="dxa"/>
            <w:noWrap/>
            <w:vAlign w:val="center"/>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0</w:t>
            </w:r>
          </w:p>
        </w:tc>
        <w:tc>
          <w:tcPr>
            <w:tcW w:w="1134" w:type="dxa"/>
            <w:noWrap/>
            <w:vAlign w:val="center"/>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0</w:t>
            </w:r>
          </w:p>
        </w:tc>
        <w:tc>
          <w:tcPr>
            <w:tcW w:w="1701" w:type="dxa"/>
            <w:noWrap/>
            <w:vAlign w:val="center"/>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0</w:t>
            </w:r>
          </w:p>
        </w:tc>
        <w:tc>
          <w:tcPr>
            <w:tcW w:w="1213" w:type="dxa"/>
            <w:noWrap/>
            <w:vAlign w:val="center"/>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w:t>
            </w:r>
          </w:p>
        </w:tc>
      </w:tr>
      <w:tr w:rsidR="006A29B3" w:rsidRPr="00882472" w:rsidTr="007D5F66">
        <w:trPr>
          <w:trHeight w:val="270"/>
        </w:trPr>
        <w:tc>
          <w:tcPr>
            <w:tcW w:w="1696" w:type="dxa"/>
            <w:noWrap/>
          </w:tcPr>
          <w:p w:rsidR="006A29B3" w:rsidRPr="00882472" w:rsidRDefault="006A29B3" w:rsidP="007D5F66">
            <w:pPr>
              <w:rPr>
                <w:rFonts w:ascii="宋体" w:hAnsi="宋体" w:cs="宋体"/>
                <w:color w:val="000000"/>
                <w:kern w:val="0"/>
                <w:sz w:val="18"/>
                <w:szCs w:val="18"/>
              </w:rPr>
            </w:pPr>
            <w:r w:rsidRPr="00882472">
              <w:rPr>
                <w:rFonts w:ascii="Times New Roman" w:hAnsi="Times New Roman" w:hint="eastAsia"/>
                <w:sz w:val="18"/>
                <w:szCs w:val="18"/>
              </w:rPr>
              <w:t>钒钛钢铁产业</w:t>
            </w:r>
          </w:p>
        </w:tc>
        <w:tc>
          <w:tcPr>
            <w:tcW w:w="1134" w:type="dxa"/>
            <w:noWrap/>
            <w:vAlign w:val="center"/>
          </w:tcPr>
          <w:p w:rsidR="006A29B3" w:rsidRPr="00882472" w:rsidRDefault="006A29B3" w:rsidP="007D5F66">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0</w:t>
            </w:r>
          </w:p>
        </w:tc>
        <w:tc>
          <w:tcPr>
            <w:tcW w:w="1418" w:type="dxa"/>
            <w:noWrap/>
            <w:vAlign w:val="center"/>
          </w:tcPr>
          <w:p w:rsidR="006A29B3" w:rsidRPr="00882472" w:rsidRDefault="006A29B3" w:rsidP="007D5F66">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0</w:t>
            </w:r>
          </w:p>
        </w:tc>
        <w:tc>
          <w:tcPr>
            <w:tcW w:w="1134" w:type="dxa"/>
            <w:noWrap/>
            <w:vAlign w:val="center"/>
          </w:tcPr>
          <w:p w:rsidR="006A29B3" w:rsidRPr="00882472" w:rsidRDefault="006A29B3" w:rsidP="007D5F66">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0</w:t>
            </w:r>
          </w:p>
        </w:tc>
        <w:tc>
          <w:tcPr>
            <w:tcW w:w="1701" w:type="dxa"/>
            <w:noWrap/>
            <w:vAlign w:val="center"/>
          </w:tcPr>
          <w:p w:rsidR="006A29B3" w:rsidRPr="00882472" w:rsidRDefault="006A29B3" w:rsidP="007D5F66">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0</w:t>
            </w:r>
          </w:p>
        </w:tc>
        <w:tc>
          <w:tcPr>
            <w:tcW w:w="1213" w:type="dxa"/>
            <w:noWrap/>
            <w:vAlign w:val="center"/>
          </w:tcPr>
          <w:p w:rsidR="006A29B3" w:rsidRPr="00882472" w:rsidRDefault="006A29B3" w:rsidP="007D5F66">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2</w:t>
            </w:r>
          </w:p>
        </w:tc>
      </w:tr>
      <w:tr w:rsidR="003233F2" w:rsidRPr="00882472" w:rsidTr="007D5F66">
        <w:trPr>
          <w:trHeight w:val="270"/>
        </w:trPr>
        <w:tc>
          <w:tcPr>
            <w:tcW w:w="1696" w:type="dxa"/>
            <w:noWrap/>
          </w:tcPr>
          <w:p w:rsidR="003233F2" w:rsidRPr="00882472" w:rsidRDefault="003233F2" w:rsidP="007D5F66">
            <w:pPr>
              <w:rPr>
                <w:rFonts w:ascii="宋体" w:cs="宋体"/>
                <w:color w:val="000000"/>
                <w:kern w:val="0"/>
                <w:sz w:val="18"/>
                <w:szCs w:val="18"/>
              </w:rPr>
            </w:pPr>
            <w:r w:rsidRPr="00882472">
              <w:rPr>
                <w:rFonts w:ascii="宋体" w:hAnsi="宋体" w:cs="宋体" w:hint="eastAsia"/>
                <w:color w:val="000000"/>
                <w:kern w:val="0"/>
                <w:sz w:val="18"/>
                <w:szCs w:val="18"/>
              </w:rPr>
              <w:t>航空航天产业</w:t>
            </w:r>
          </w:p>
        </w:tc>
        <w:tc>
          <w:tcPr>
            <w:tcW w:w="1134" w:type="dxa"/>
            <w:noWrap/>
            <w:vAlign w:val="center"/>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18</w:t>
            </w:r>
          </w:p>
        </w:tc>
        <w:tc>
          <w:tcPr>
            <w:tcW w:w="1418" w:type="dxa"/>
            <w:noWrap/>
            <w:vAlign w:val="center"/>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0</w:t>
            </w:r>
          </w:p>
        </w:tc>
        <w:tc>
          <w:tcPr>
            <w:tcW w:w="1134" w:type="dxa"/>
            <w:noWrap/>
            <w:vAlign w:val="center"/>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0</w:t>
            </w:r>
          </w:p>
        </w:tc>
        <w:tc>
          <w:tcPr>
            <w:tcW w:w="1701" w:type="dxa"/>
            <w:noWrap/>
            <w:vAlign w:val="center"/>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0</w:t>
            </w:r>
          </w:p>
        </w:tc>
        <w:tc>
          <w:tcPr>
            <w:tcW w:w="1213" w:type="dxa"/>
            <w:noWrap/>
            <w:vAlign w:val="center"/>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0</w:t>
            </w:r>
          </w:p>
        </w:tc>
      </w:tr>
      <w:tr w:rsidR="003233F2" w:rsidRPr="00882472" w:rsidTr="007D5F66">
        <w:trPr>
          <w:trHeight w:val="270"/>
        </w:trPr>
        <w:tc>
          <w:tcPr>
            <w:tcW w:w="1696" w:type="dxa"/>
            <w:noWrap/>
          </w:tcPr>
          <w:p w:rsidR="003233F2" w:rsidRPr="00882472" w:rsidRDefault="003233F2" w:rsidP="007D5F66">
            <w:pPr>
              <w:rPr>
                <w:rFonts w:ascii="宋体" w:cs="宋体"/>
                <w:color w:val="000000"/>
                <w:kern w:val="0"/>
                <w:sz w:val="18"/>
                <w:szCs w:val="18"/>
              </w:rPr>
            </w:pPr>
            <w:r w:rsidRPr="00882472">
              <w:rPr>
                <w:rFonts w:ascii="宋体" w:hAnsi="宋体" w:cs="宋体" w:hint="eastAsia"/>
                <w:color w:val="000000"/>
                <w:kern w:val="0"/>
                <w:sz w:val="18"/>
                <w:szCs w:val="18"/>
              </w:rPr>
              <w:t>汽车制造产业</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55</w:t>
            </w:r>
          </w:p>
        </w:tc>
        <w:tc>
          <w:tcPr>
            <w:tcW w:w="1418"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13</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12</w:t>
            </w:r>
          </w:p>
        </w:tc>
        <w:tc>
          <w:tcPr>
            <w:tcW w:w="1701"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0</w:t>
            </w:r>
          </w:p>
        </w:tc>
        <w:tc>
          <w:tcPr>
            <w:tcW w:w="1213"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4</w:t>
            </w:r>
          </w:p>
        </w:tc>
      </w:tr>
      <w:tr w:rsidR="003233F2" w:rsidRPr="00882472" w:rsidTr="007D5F66">
        <w:trPr>
          <w:trHeight w:val="270"/>
        </w:trPr>
        <w:tc>
          <w:tcPr>
            <w:tcW w:w="1696" w:type="dxa"/>
            <w:noWrap/>
          </w:tcPr>
          <w:p w:rsidR="003233F2" w:rsidRPr="00882472" w:rsidRDefault="003233F2" w:rsidP="007D5F66">
            <w:pPr>
              <w:rPr>
                <w:rFonts w:ascii="宋体" w:cs="宋体"/>
                <w:color w:val="000000"/>
                <w:kern w:val="0"/>
                <w:sz w:val="18"/>
                <w:szCs w:val="18"/>
              </w:rPr>
            </w:pPr>
            <w:r w:rsidRPr="00882472">
              <w:rPr>
                <w:rFonts w:ascii="宋体" w:hAnsi="宋体" w:cs="宋体" w:hint="eastAsia"/>
                <w:color w:val="000000"/>
                <w:kern w:val="0"/>
                <w:sz w:val="18"/>
                <w:szCs w:val="18"/>
              </w:rPr>
              <w:t>生物技术产业</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4</w:t>
            </w:r>
          </w:p>
        </w:tc>
        <w:tc>
          <w:tcPr>
            <w:tcW w:w="1418"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w:t>
            </w:r>
          </w:p>
        </w:tc>
        <w:tc>
          <w:tcPr>
            <w:tcW w:w="1134"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3</w:t>
            </w:r>
          </w:p>
        </w:tc>
        <w:tc>
          <w:tcPr>
            <w:tcW w:w="1701"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0</w:t>
            </w:r>
          </w:p>
        </w:tc>
        <w:tc>
          <w:tcPr>
            <w:tcW w:w="1213" w:type="dxa"/>
            <w:noWrap/>
          </w:tcPr>
          <w:p w:rsidR="003233F2" w:rsidRPr="00882472" w:rsidRDefault="003233F2" w:rsidP="007D5F66">
            <w:pPr>
              <w:widowControl/>
              <w:jc w:val="center"/>
              <w:rPr>
                <w:rFonts w:ascii="Times New Roman" w:hAnsi="Times New Roman"/>
                <w:color w:val="000000"/>
                <w:kern w:val="0"/>
                <w:sz w:val="18"/>
                <w:szCs w:val="18"/>
              </w:rPr>
            </w:pPr>
            <w:r w:rsidRPr="00882472">
              <w:rPr>
                <w:rFonts w:ascii="Times New Roman" w:hAnsi="Times New Roman"/>
                <w:color w:val="000000"/>
                <w:kern w:val="0"/>
                <w:sz w:val="18"/>
                <w:szCs w:val="18"/>
              </w:rPr>
              <w:t>1</w:t>
            </w:r>
          </w:p>
        </w:tc>
      </w:tr>
    </w:tbl>
    <w:bookmarkStart w:id="10" w:name="_MON_1494335392"/>
    <w:bookmarkEnd w:id="10"/>
    <w:p w:rsidR="00471B6A" w:rsidRDefault="00471B6A" w:rsidP="000519EE">
      <w:pPr>
        <w:jc w:val="center"/>
        <w:rPr>
          <w:b/>
        </w:rPr>
      </w:pPr>
      <w:r w:rsidRPr="00E954DD">
        <w:rPr>
          <w:noProof/>
        </w:rPr>
        <w:object w:dxaOrig="7200" w:dyaOrig="5805">
          <v:shape id="_x0000_i1032" type="#_x0000_t75" style="width:5in;height:290.25pt" o:ole="">
            <v:imagedata r:id="rId24" o:title=""/>
            <o:lock v:ext="edit" aspectratio="f"/>
          </v:shape>
          <o:OLEObject Type="Embed" ProgID="Excel.Sheet.8" ShapeID="_x0000_i1032" DrawAspect="Content" ObjectID="_1495633962" r:id="rId25">
            <o:FieldCodes>\s</o:FieldCodes>
          </o:OLEObject>
        </w:object>
      </w:r>
    </w:p>
    <w:p w:rsidR="003233F2" w:rsidRDefault="003233F2" w:rsidP="000519EE">
      <w:pPr>
        <w:jc w:val="center"/>
        <w:rPr>
          <w:b/>
        </w:rPr>
      </w:pPr>
      <w:r>
        <w:rPr>
          <w:rFonts w:hint="eastAsia"/>
          <w:b/>
        </w:rPr>
        <w:t>图</w:t>
      </w:r>
      <w:r>
        <w:rPr>
          <w:b/>
        </w:rPr>
        <w:t>1</w:t>
      </w:r>
      <w:r w:rsidRPr="005056E3">
        <w:rPr>
          <w:b/>
        </w:rPr>
        <w:t xml:space="preserve"> 5</w:t>
      </w:r>
      <w:r w:rsidRPr="005056E3">
        <w:rPr>
          <w:rFonts w:hint="eastAsia"/>
          <w:b/>
        </w:rPr>
        <w:t>大经济区</w:t>
      </w:r>
      <w:r w:rsidR="004311C0">
        <w:rPr>
          <w:rFonts w:hint="eastAsia"/>
          <w:b/>
        </w:rPr>
        <w:t>中</w:t>
      </w:r>
      <w:r w:rsidRPr="005056E3">
        <w:rPr>
          <w:rFonts w:hint="eastAsia"/>
          <w:b/>
        </w:rPr>
        <w:t>服务于</w:t>
      </w:r>
      <w:proofErr w:type="gramStart"/>
      <w:r w:rsidRPr="005056E3">
        <w:rPr>
          <w:rFonts w:hint="eastAsia"/>
          <w:b/>
        </w:rPr>
        <w:t>各优势</w:t>
      </w:r>
      <w:proofErr w:type="gramEnd"/>
      <w:r w:rsidRPr="005056E3">
        <w:rPr>
          <w:rFonts w:hint="eastAsia"/>
          <w:b/>
        </w:rPr>
        <w:t>产业的专业布点数</w:t>
      </w:r>
    </w:p>
    <w:p w:rsidR="00E63C3B" w:rsidRDefault="00E63C3B" w:rsidP="00FE2408">
      <w:pPr>
        <w:pStyle w:val="a3"/>
        <w:ind w:firstLineChars="0" w:firstLine="0"/>
        <w:sectPr w:rsidR="00E63C3B" w:rsidSect="00E63C3B">
          <w:type w:val="continuous"/>
          <w:pgSz w:w="11906" w:h="16838"/>
          <w:pgMar w:top="1440" w:right="1800" w:bottom="1440" w:left="1800" w:header="851" w:footer="992" w:gutter="0"/>
          <w:cols w:space="425"/>
          <w:titlePg/>
          <w:docGrid w:type="lines" w:linePitch="312"/>
        </w:sectPr>
      </w:pPr>
    </w:p>
    <w:p w:rsidR="003233F2" w:rsidRDefault="003233F2" w:rsidP="00FE2408">
      <w:pPr>
        <w:pStyle w:val="a3"/>
        <w:ind w:firstLineChars="0" w:firstLine="0"/>
      </w:pPr>
      <w:r>
        <w:rPr>
          <w:rFonts w:hint="eastAsia"/>
        </w:rPr>
        <w:lastRenderedPageBreak/>
        <w:t>（</w:t>
      </w:r>
      <w:r>
        <w:t>1</w:t>
      </w:r>
      <w:r>
        <w:rPr>
          <w:rFonts w:hint="eastAsia"/>
        </w:rPr>
        <w:t>）成都经济区</w:t>
      </w:r>
    </w:p>
    <w:p w:rsidR="003233F2" w:rsidRDefault="003233F2" w:rsidP="00DC4DBA">
      <w:pPr>
        <w:ind w:firstLineChars="200" w:firstLine="420"/>
      </w:pPr>
      <w:r>
        <w:rPr>
          <w:rFonts w:hint="eastAsia"/>
        </w:rPr>
        <w:t>“重点发展以电子信息、航空航天、生物技术、石油化工、新材料为代表的成绵高新技术产业；以汽车制造、机车车辆、发电设备、工程机械和航空航天等高端装备为代表的成德资重大装备制造业；以太阳能、核能、风能、半导体照明为代表的成德眉雅新能源装备产业；以肉制品、烟草、软饮料、泡菜、茶叶、果蔬加工为代表的成德绵资眉雅饮料食品产业。”</w:t>
      </w:r>
      <w:r w:rsidR="003F447D" w:rsidRPr="003F447D">
        <w:t xml:space="preserve"> </w:t>
      </w:r>
      <w:r w:rsidR="003F447D" w:rsidRPr="001A476A">
        <w:rPr>
          <w:position w:val="-4"/>
        </w:rPr>
        <w:object w:dxaOrig="240" w:dyaOrig="320">
          <v:shape id="_x0000_i1033" type="#_x0000_t75" style="width:12pt;height:15.75pt" o:ole="">
            <v:imagedata r:id="rId12" o:title=""/>
          </v:shape>
          <o:OLEObject Type="Embed" ProgID="Equation.3" ShapeID="_x0000_i1033" DrawAspect="Content" ObjectID="_1495633963" r:id="rId26"/>
        </w:object>
      </w:r>
    </w:p>
    <w:p w:rsidR="003233F2" w:rsidRDefault="003233F2" w:rsidP="00DC4DBA">
      <w:pPr>
        <w:ind w:firstLineChars="200" w:firstLine="420"/>
      </w:pPr>
      <w:r>
        <w:rPr>
          <w:rFonts w:hint="eastAsia"/>
        </w:rPr>
        <w:t>成都经济区的重点产业是</w:t>
      </w:r>
      <w:r w:rsidRPr="00A50457">
        <w:rPr>
          <w:rFonts w:hint="eastAsia"/>
        </w:rPr>
        <w:t>电子信息</w:t>
      </w:r>
      <w:r>
        <w:rPr>
          <w:rFonts w:hint="eastAsia"/>
        </w:rPr>
        <w:t>、装备制造</w:t>
      </w:r>
      <w:r w:rsidRPr="00A50457">
        <w:rPr>
          <w:rFonts w:hint="eastAsia"/>
        </w:rPr>
        <w:t>、</w:t>
      </w:r>
      <w:r>
        <w:rPr>
          <w:rFonts w:hint="eastAsia"/>
        </w:rPr>
        <w:t>油气</w:t>
      </w:r>
      <w:r w:rsidRPr="00A50457">
        <w:rPr>
          <w:rFonts w:hint="eastAsia"/>
        </w:rPr>
        <w:t>化工</w:t>
      </w:r>
      <w:r>
        <w:rPr>
          <w:rFonts w:hint="eastAsia"/>
        </w:rPr>
        <w:t>（包括了石油化工）、饮料食品</w:t>
      </w:r>
      <w:r w:rsidRPr="00A50457">
        <w:rPr>
          <w:rFonts w:hint="eastAsia"/>
        </w:rPr>
        <w:t>、航空航天</w:t>
      </w:r>
      <w:r>
        <w:rPr>
          <w:rFonts w:hint="eastAsia"/>
        </w:rPr>
        <w:t>、汽车制造</w:t>
      </w:r>
      <w:r w:rsidRPr="00A50457">
        <w:rPr>
          <w:rFonts w:hint="eastAsia"/>
        </w:rPr>
        <w:t>、生物技术</w:t>
      </w:r>
      <w:r>
        <w:rPr>
          <w:rFonts w:hint="eastAsia"/>
        </w:rPr>
        <w:t>。但是，从图</w:t>
      </w:r>
      <w:r>
        <w:t>1</w:t>
      </w:r>
      <w:r>
        <w:rPr>
          <w:rFonts w:hint="eastAsia"/>
        </w:rPr>
        <w:t>可以看出电子信息产业的专业布点比重过大（</w:t>
      </w:r>
      <w:r>
        <w:t>45.8%</w:t>
      </w:r>
      <w:r>
        <w:rPr>
          <w:rFonts w:hint="eastAsia"/>
        </w:rPr>
        <w:t>），而</w:t>
      </w:r>
      <w:r w:rsidRPr="00132D8A">
        <w:rPr>
          <w:rFonts w:hint="eastAsia"/>
        </w:rPr>
        <w:t>油气化工、饮料食品、生物技术</w:t>
      </w:r>
      <w:r>
        <w:rPr>
          <w:rFonts w:hint="eastAsia"/>
        </w:rPr>
        <w:t>的比重过小（分别是</w:t>
      </w:r>
      <w:r>
        <w:t>3.0%</w:t>
      </w:r>
      <w:r>
        <w:rPr>
          <w:rFonts w:hint="eastAsia"/>
        </w:rPr>
        <w:t>、</w:t>
      </w:r>
      <w:r>
        <w:t>3.0%</w:t>
      </w:r>
      <w:r>
        <w:rPr>
          <w:rFonts w:hint="eastAsia"/>
        </w:rPr>
        <w:t>、</w:t>
      </w:r>
      <w:r>
        <w:t>1.1%</w:t>
      </w:r>
      <w:r>
        <w:rPr>
          <w:rFonts w:hint="eastAsia"/>
        </w:rPr>
        <w:t>）。</w:t>
      </w:r>
    </w:p>
    <w:p w:rsidR="003233F2" w:rsidRDefault="003233F2" w:rsidP="003F4EAF">
      <w:pPr>
        <w:ind w:firstLineChars="200" w:firstLine="420"/>
      </w:pPr>
      <w:r>
        <w:rPr>
          <w:rFonts w:hint="eastAsia"/>
        </w:rPr>
        <w:t>成都经济区没有一所院校开了服务于石油化工的专业，饮料食品产业布局中的</w:t>
      </w:r>
      <w:r w:rsidRPr="0032446C">
        <w:rPr>
          <w:rFonts w:hint="eastAsia"/>
        </w:rPr>
        <w:t>成德绵优质卷烟生产基地缺乏相应的专业支撑。</w:t>
      </w:r>
    </w:p>
    <w:p w:rsidR="003233F2" w:rsidRDefault="003233F2" w:rsidP="00FE2408">
      <w:pPr>
        <w:pStyle w:val="a3"/>
        <w:ind w:firstLineChars="0" w:firstLine="0"/>
      </w:pPr>
      <w:r>
        <w:rPr>
          <w:rFonts w:hint="eastAsia"/>
        </w:rPr>
        <w:t>（</w:t>
      </w:r>
      <w:r>
        <w:t>2</w:t>
      </w:r>
      <w:r>
        <w:rPr>
          <w:rFonts w:hint="eastAsia"/>
        </w:rPr>
        <w:t>）川东北经济区</w:t>
      </w:r>
    </w:p>
    <w:p w:rsidR="003233F2" w:rsidRDefault="003233F2" w:rsidP="0060228C">
      <w:pPr>
        <w:ind w:firstLineChars="200" w:firstLine="420"/>
      </w:pPr>
      <w:r>
        <w:rPr>
          <w:rFonts w:hint="eastAsia"/>
        </w:rPr>
        <w:t>“依托龙岗气田、普光气田、罗家寨气</w:t>
      </w:r>
      <w:r>
        <w:rPr>
          <w:rFonts w:hint="eastAsia"/>
        </w:rPr>
        <w:lastRenderedPageBreak/>
        <w:t>田、通南巴构造带的天然气开发，积极推动达州、广安、南充、巴中等地发展以天然气为主要原料的化工产业，打造天然气化工产业集群，建设西部重要的天然气化工基地。以粮油、畜禽、果蔬、茶叶、食用菌、林木及其他特色农业为重点，加快南充、达州、巴中、广安、遂宁、广元等地的农产品深加工产业发展，建设特色农产品生产加工基地。加强产业协作配套，依托重庆汽车、摩托车产业基地和成都龙泉经济开发区汽车产业，加快南充、广安、遂宁、达州等地的汽车、摩托车配套零部件等机械加工业发展。”</w:t>
      </w:r>
      <w:r w:rsidR="003F447D" w:rsidRPr="003F447D">
        <w:t xml:space="preserve"> </w:t>
      </w:r>
      <w:r w:rsidR="003F447D" w:rsidRPr="001A476A">
        <w:rPr>
          <w:position w:val="-4"/>
        </w:rPr>
        <w:object w:dxaOrig="240" w:dyaOrig="320">
          <v:shape id="_x0000_i1034" type="#_x0000_t75" style="width:12pt;height:15.75pt" o:ole="">
            <v:imagedata r:id="rId12" o:title=""/>
          </v:shape>
          <o:OLEObject Type="Embed" ProgID="Equation.3" ShapeID="_x0000_i1034" DrawAspect="Content" ObjectID="_1495633964" r:id="rId27"/>
        </w:object>
      </w:r>
    </w:p>
    <w:p w:rsidR="003233F2" w:rsidRDefault="003233F2" w:rsidP="0060228C">
      <w:pPr>
        <w:ind w:firstLineChars="200" w:firstLine="420"/>
      </w:pPr>
      <w:r>
        <w:rPr>
          <w:rFonts w:hint="eastAsia"/>
        </w:rPr>
        <w:t>川东北经济区的重点产业是</w:t>
      </w:r>
      <w:r w:rsidRPr="0060228C">
        <w:rPr>
          <w:rFonts w:hint="eastAsia"/>
        </w:rPr>
        <w:t>油气化工（包括了</w:t>
      </w:r>
      <w:r>
        <w:rPr>
          <w:rFonts w:hint="eastAsia"/>
        </w:rPr>
        <w:t>天然气</w:t>
      </w:r>
      <w:r w:rsidRPr="0060228C">
        <w:rPr>
          <w:rFonts w:hint="eastAsia"/>
        </w:rPr>
        <w:t>化工）、饮料食品、汽车制造</w:t>
      </w:r>
      <w:r>
        <w:rPr>
          <w:rFonts w:hint="eastAsia"/>
        </w:rPr>
        <w:t>。但是，从图</w:t>
      </w:r>
      <w:r>
        <w:t>1</w:t>
      </w:r>
      <w:r>
        <w:rPr>
          <w:rFonts w:hint="eastAsia"/>
        </w:rPr>
        <w:t>可以看出除汽车制造外其它两个产业的专业布点比重都比较小（油气化工是</w:t>
      </w:r>
      <w:r>
        <w:t>5.3%</w:t>
      </w:r>
      <w:r>
        <w:rPr>
          <w:rFonts w:hint="eastAsia"/>
        </w:rPr>
        <w:t>，饮料食品是</w:t>
      </w:r>
      <w:r>
        <w:t>2.6%</w:t>
      </w:r>
      <w:r>
        <w:rPr>
          <w:rFonts w:hint="eastAsia"/>
        </w:rPr>
        <w:t>，汽车制造是</w:t>
      </w:r>
      <w:r>
        <w:t>17.1%</w:t>
      </w:r>
      <w:r>
        <w:rPr>
          <w:rFonts w:hint="eastAsia"/>
        </w:rPr>
        <w:t>），而电子信息产业和装备制造产业的比重较大（分别是</w:t>
      </w:r>
      <w:r>
        <w:t>38.2%</w:t>
      </w:r>
      <w:r>
        <w:rPr>
          <w:rFonts w:hint="eastAsia"/>
        </w:rPr>
        <w:t>和</w:t>
      </w:r>
      <w:r>
        <w:t>28.9%</w:t>
      </w:r>
      <w:r>
        <w:rPr>
          <w:rFonts w:hint="eastAsia"/>
        </w:rPr>
        <w:t>）。</w:t>
      </w:r>
    </w:p>
    <w:p w:rsidR="003233F2" w:rsidRDefault="003233F2" w:rsidP="0060228C">
      <w:pPr>
        <w:ind w:firstLineChars="200" w:firstLine="420"/>
      </w:pPr>
      <w:r>
        <w:rPr>
          <w:rFonts w:hint="eastAsia"/>
        </w:rPr>
        <w:t>川东北经济区只有</w:t>
      </w:r>
      <w:r w:rsidRPr="008342F8">
        <w:rPr>
          <w:rFonts w:hint="eastAsia"/>
        </w:rPr>
        <w:t>达州职业技术学院、广安职业技术学院</w:t>
      </w:r>
      <w:r>
        <w:rPr>
          <w:rFonts w:hint="eastAsia"/>
        </w:rPr>
        <w:t>开设了</w:t>
      </w:r>
      <w:r w:rsidRPr="00CE159A">
        <w:rPr>
          <w:rFonts w:hint="eastAsia"/>
        </w:rPr>
        <w:t>应用化工技术专业</w:t>
      </w:r>
      <w:r>
        <w:rPr>
          <w:rFonts w:hint="eastAsia"/>
        </w:rPr>
        <w:t>，可以服务于天然气化工产业，不仅布点</w:t>
      </w:r>
      <w:r>
        <w:rPr>
          <w:rFonts w:hint="eastAsia"/>
        </w:rPr>
        <w:lastRenderedPageBreak/>
        <w:t>数少而且专业设置单一。</w:t>
      </w:r>
    </w:p>
    <w:p w:rsidR="003233F2" w:rsidRDefault="003233F2" w:rsidP="00C57E10">
      <w:pPr>
        <w:ind w:firstLineChars="200" w:firstLine="420"/>
      </w:pPr>
      <w:r w:rsidRPr="00C57E10">
        <w:rPr>
          <w:rFonts w:hint="eastAsia"/>
        </w:rPr>
        <w:t>南充职业技术学院</w:t>
      </w:r>
      <w:r>
        <w:rPr>
          <w:rFonts w:hint="eastAsia"/>
        </w:rPr>
        <w:t>开设了</w:t>
      </w:r>
      <w:r w:rsidRPr="00BB601A">
        <w:rPr>
          <w:rFonts w:hint="eastAsia"/>
        </w:rPr>
        <w:t>食品加工技术</w:t>
      </w:r>
      <w:r>
        <w:rPr>
          <w:rFonts w:hint="eastAsia"/>
        </w:rPr>
        <w:t>和</w:t>
      </w:r>
      <w:r w:rsidRPr="00BB601A">
        <w:rPr>
          <w:rFonts w:hint="eastAsia"/>
        </w:rPr>
        <w:t>食品营养与检测</w:t>
      </w:r>
      <w:r>
        <w:rPr>
          <w:rFonts w:hint="eastAsia"/>
        </w:rPr>
        <w:t>专业，但是这两个专业布点数无法支撑农产品深加工的产业布局。川东北优质富硒茶区包括万源市、南江县、北川县、青川县、平武县、宣汉县、通江县、旺苍县等</w:t>
      </w:r>
      <w:r>
        <w:t>8</w:t>
      </w:r>
      <w:r>
        <w:rPr>
          <w:rFonts w:hint="eastAsia"/>
        </w:rPr>
        <w:t>个县（市、区）。但是与茶叶产业直接相关的茶叶生产加工技术专业只有一所院校开设了，分布在川南经济区。</w:t>
      </w:r>
    </w:p>
    <w:p w:rsidR="003233F2" w:rsidRDefault="003233F2" w:rsidP="00FE2408">
      <w:pPr>
        <w:pStyle w:val="a3"/>
        <w:ind w:firstLineChars="0" w:firstLine="0"/>
      </w:pPr>
      <w:r>
        <w:rPr>
          <w:rFonts w:hint="eastAsia"/>
        </w:rPr>
        <w:t>（</w:t>
      </w:r>
      <w:r>
        <w:t>3</w:t>
      </w:r>
      <w:r>
        <w:rPr>
          <w:rFonts w:hint="eastAsia"/>
        </w:rPr>
        <w:t>）川南经济区</w:t>
      </w:r>
    </w:p>
    <w:p w:rsidR="003233F2" w:rsidRDefault="003233F2" w:rsidP="0060228C">
      <w:pPr>
        <w:ind w:firstLineChars="200" w:firstLine="420"/>
      </w:pPr>
      <w:proofErr w:type="gramStart"/>
      <w:r>
        <w:rPr>
          <w:rFonts w:hint="eastAsia"/>
        </w:rPr>
        <w:t>“</w:t>
      </w:r>
      <w:proofErr w:type="gramEnd"/>
      <w:r>
        <w:rPr>
          <w:rFonts w:hint="eastAsia"/>
        </w:rPr>
        <w:t>重点打造川南沿江重化工产业带，加快页岩气开发力度，着力打造“中国白酒金三角”核心区域，加大自贡国家节能环保装备研制基地建设力度。</w:t>
      </w:r>
      <w:proofErr w:type="gramStart"/>
      <w:r>
        <w:rPr>
          <w:rFonts w:hint="eastAsia"/>
        </w:rPr>
        <w:t>”</w:t>
      </w:r>
      <w:proofErr w:type="gramEnd"/>
      <w:r w:rsidR="003F447D" w:rsidRPr="003F447D">
        <w:t xml:space="preserve"> </w:t>
      </w:r>
      <w:r w:rsidR="003F447D" w:rsidRPr="001A476A">
        <w:rPr>
          <w:position w:val="-4"/>
        </w:rPr>
        <w:object w:dxaOrig="240" w:dyaOrig="320">
          <v:shape id="_x0000_i1035" type="#_x0000_t75" style="width:12pt;height:15.75pt" o:ole="">
            <v:imagedata r:id="rId12" o:title=""/>
          </v:shape>
          <o:OLEObject Type="Embed" ProgID="Equation.3" ShapeID="_x0000_i1035" DrawAspect="Content" ObjectID="_1495633965" r:id="rId28"/>
        </w:object>
      </w:r>
    </w:p>
    <w:p w:rsidR="003233F2" w:rsidRDefault="003233F2" w:rsidP="002927EF">
      <w:pPr>
        <w:ind w:firstLineChars="200" w:firstLine="420"/>
      </w:pPr>
      <w:r>
        <w:rPr>
          <w:rFonts w:hint="eastAsia"/>
        </w:rPr>
        <w:t>川南经济区的重点产业是</w:t>
      </w:r>
      <w:r w:rsidRPr="002927EF">
        <w:rPr>
          <w:rFonts w:hint="eastAsia"/>
        </w:rPr>
        <w:t>装备制造、</w:t>
      </w:r>
      <w:r>
        <w:rPr>
          <w:rFonts w:hint="eastAsia"/>
        </w:rPr>
        <w:t>能源电力</w:t>
      </w:r>
      <w:r w:rsidRPr="002927EF">
        <w:rPr>
          <w:rFonts w:hint="eastAsia"/>
        </w:rPr>
        <w:t>（包括了</w:t>
      </w:r>
      <w:r>
        <w:rPr>
          <w:rFonts w:hint="eastAsia"/>
        </w:rPr>
        <w:t>新能源</w:t>
      </w:r>
      <w:r w:rsidRPr="002927EF">
        <w:rPr>
          <w:rFonts w:hint="eastAsia"/>
        </w:rPr>
        <w:t>）、油气化工、饮料食品、生物技术。</w:t>
      </w:r>
      <w:r>
        <w:rPr>
          <w:rFonts w:hint="eastAsia"/>
        </w:rPr>
        <w:t>但是，从图</w:t>
      </w:r>
      <w:r>
        <w:t>1</w:t>
      </w:r>
      <w:r>
        <w:rPr>
          <w:rFonts w:hint="eastAsia"/>
        </w:rPr>
        <w:t>可以看出，电子信息产业的比重依然是最大的（</w:t>
      </w:r>
      <w:r>
        <w:t>30.9%</w:t>
      </w:r>
      <w:r>
        <w:rPr>
          <w:rFonts w:hint="eastAsia"/>
        </w:rPr>
        <w:t>）。</w:t>
      </w:r>
    </w:p>
    <w:p w:rsidR="003233F2" w:rsidRDefault="003233F2" w:rsidP="002927EF">
      <w:pPr>
        <w:ind w:firstLineChars="200" w:firstLine="420"/>
      </w:pPr>
      <w:r>
        <w:rPr>
          <w:rFonts w:hint="eastAsia"/>
        </w:rPr>
        <w:t>乐山职业技术学院开设了</w:t>
      </w:r>
      <w:r w:rsidRPr="000944E3">
        <w:rPr>
          <w:rFonts w:hint="eastAsia"/>
        </w:rPr>
        <w:t>光伏发电技术及应用、光</w:t>
      </w:r>
      <w:proofErr w:type="gramStart"/>
      <w:r w:rsidRPr="000944E3">
        <w:rPr>
          <w:rFonts w:hint="eastAsia"/>
        </w:rPr>
        <w:t>伏材料</w:t>
      </w:r>
      <w:proofErr w:type="gramEnd"/>
      <w:r w:rsidRPr="000944E3">
        <w:rPr>
          <w:rFonts w:hint="eastAsia"/>
        </w:rPr>
        <w:t>加工与应用技术、硅材料技术</w:t>
      </w:r>
      <w:r>
        <w:rPr>
          <w:rFonts w:hint="eastAsia"/>
        </w:rPr>
        <w:t>等专业，可以服务于新能源产业。</w:t>
      </w:r>
      <w:r w:rsidRPr="000944E3">
        <w:rPr>
          <w:rFonts w:hint="eastAsia"/>
        </w:rPr>
        <w:t>这与当地政府在</w:t>
      </w:r>
      <w:r w:rsidRPr="000944E3">
        <w:t>2008</w:t>
      </w:r>
      <w:r w:rsidRPr="000944E3">
        <w:rPr>
          <w:rFonts w:hint="eastAsia"/>
        </w:rPr>
        <w:t>年初启动了以多晶硅和太阳能光</w:t>
      </w:r>
      <w:proofErr w:type="gramStart"/>
      <w:r w:rsidRPr="000944E3">
        <w:rPr>
          <w:rFonts w:hint="eastAsia"/>
        </w:rPr>
        <w:t>伏产业</w:t>
      </w:r>
      <w:proofErr w:type="gramEnd"/>
      <w:r w:rsidRPr="000944E3">
        <w:rPr>
          <w:rFonts w:hint="eastAsia"/>
        </w:rPr>
        <w:t>为主的“一号工程”有关，但目前聚集在乐山投资多晶硅的企业自</w:t>
      </w:r>
      <w:r w:rsidRPr="000944E3">
        <w:t>2011</w:t>
      </w:r>
      <w:r w:rsidRPr="000944E3">
        <w:rPr>
          <w:rFonts w:hint="eastAsia"/>
        </w:rPr>
        <w:t>年下半年陆续以技改的名义停产</w:t>
      </w:r>
      <w:r w:rsidR="003F447D" w:rsidRPr="001A476A">
        <w:rPr>
          <w:position w:val="-4"/>
        </w:rPr>
        <w:object w:dxaOrig="240" w:dyaOrig="320">
          <v:shape id="_x0000_i1036" type="#_x0000_t75" style="width:12pt;height:15.75pt" o:ole="">
            <v:imagedata r:id="rId29" o:title=""/>
          </v:shape>
          <o:OLEObject Type="Embed" ProgID="Equation.3" ShapeID="_x0000_i1036" DrawAspect="Content" ObjectID="_1495633966" r:id="rId30"/>
        </w:object>
      </w:r>
      <w:r w:rsidRPr="000944E3">
        <w:rPr>
          <w:rFonts w:hint="eastAsia"/>
        </w:rPr>
        <w:t>。</w:t>
      </w:r>
      <w:r>
        <w:rPr>
          <w:rFonts w:hint="eastAsia"/>
        </w:rPr>
        <w:t>因此，这些专业的学生也面临着就业的压力。</w:t>
      </w:r>
    </w:p>
    <w:p w:rsidR="003233F2" w:rsidRDefault="003233F2" w:rsidP="000B70DE">
      <w:pPr>
        <w:ind w:firstLineChars="200" w:firstLine="420"/>
      </w:pPr>
      <w:r>
        <w:rPr>
          <w:rFonts w:hint="eastAsia"/>
        </w:rPr>
        <w:t>川南经济区在油气化工产业的专业布点数首次超过成都经济区，占了三分之一以上。其特色是石油化工、化工新材料和精细化工。但从产业规划上看，川南经济区的自贡市</w:t>
      </w:r>
      <w:proofErr w:type="gramStart"/>
      <w:r>
        <w:rPr>
          <w:rFonts w:hint="eastAsia"/>
        </w:rPr>
        <w:t>正创建</w:t>
      </w:r>
      <w:proofErr w:type="gramEnd"/>
      <w:r>
        <w:rPr>
          <w:rFonts w:hint="eastAsia"/>
        </w:rPr>
        <w:t>国家盐化工基地，重点发展盐化工、精细化工和高分子化工（即化工新材料）。</w:t>
      </w:r>
    </w:p>
    <w:p w:rsidR="003233F2" w:rsidRDefault="003233F2" w:rsidP="00FE2408">
      <w:pPr>
        <w:pStyle w:val="a3"/>
        <w:ind w:firstLineChars="0" w:firstLine="0"/>
      </w:pPr>
      <w:r>
        <w:rPr>
          <w:rFonts w:hint="eastAsia"/>
        </w:rPr>
        <w:t>（</w:t>
      </w:r>
      <w:r>
        <w:t>4</w:t>
      </w:r>
      <w:r>
        <w:rPr>
          <w:rFonts w:hint="eastAsia"/>
        </w:rPr>
        <w:t>）川西北生态经济区</w:t>
      </w:r>
    </w:p>
    <w:p w:rsidR="003233F2" w:rsidRDefault="003233F2" w:rsidP="00815C67">
      <w:pPr>
        <w:ind w:firstLineChars="200" w:firstLine="420"/>
      </w:pPr>
      <w:r>
        <w:rPr>
          <w:rFonts w:hint="eastAsia"/>
        </w:rPr>
        <w:t>“依托三江流域的水电资源开发，积极发展以水电为主的清洁能源产业。推进民族地区农牧产品的产业化，大力发展以牦牛、青稞、荞麦、核桃、花椒、俄色茶、野生菌等为主的绿色食品深加工业。培育壮大中藏药业，推动川产道地药材的产业化，建设全</w:t>
      </w:r>
      <w:r>
        <w:rPr>
          <w:rFonts w:hint="eastAsia"/>
        </w:rPr>
        <w:lastRenderedPageBreak/>
        <w:t>国重要的藏药产业化基地。”</w:t>
      </w:r>
      <w:r w:rsidR="00E00160" w:rsidRPr="00E00160">
        <w:t xml:space="preserve"> </w:t>
      </w:r>
      <w:r w:rsidR="00E00160" w:rsidRPr="001A476A">
        <w:rPr>
          <w:position w:val="-4"/>
        </w:rPr>
        <w:object w:dxaOrig="240" w:dyaOrig="320">
          <v:shape id="_x0000_i1037" type="#_x0000_t75" style="width:12pt;height:15.75pt" o:ole="">
            <v:imagedata r:id="rId12" o:title=""/>
          </v:shape>
          <o:OLEObject Type="Embed" ProgID="Equation.3" ShapeID="_x0000_i1037" DrawAspect="Content" ObjectID="_1495633967" r:id="rId31"/>
        </w:object>
      </w:r>
    </w:p>
    <w:p w:rsidR="003233F2" w:rsidRDefault="003233F2" w:rsidP="00E82094">
      <w:pPr>
        <w:ind w:firstLineChars="200" w:firstLine="420"/>
      </w:pPr>
      <w:r>
        <w:rPr>
          <w:rFonts w:hint="eastAsia"/>
        </w:rPr>
        <w:t>川西北生态经济区的重点产业是能源电力、饮料食品和现代中药（或藏药）。但是，从图</w:t>
      </w:r>
      <w:r>
        <w:t>1</w:t>
      </w:r>
      <w:r>
        <w:rPr>
          <w:rFonts w:hint="eastAsia"/>
        </w:rPr>
        <w:t>可以看出，在川西北生态经济区除电子信息、装备制造和油气化工产业外其它产业的专业布点数为</w:t>
      </w:r>
      <w:r>
        <w:t>0</w:t>
      </w:r>
      <w:r>
        <w:rPr>
          <w:rFonts w:hint="eastAsia"/>
        </w:rPr>
        <w:t>。这与川西北生态经济区只有一所职业院校有关。</w:t>
      </w:r>
    </w:p>
    <w:p w:rsidR="003233F2" w:rsidRDefault="003233F2" w:rsidP="00FE2408">
      <w:pPr>
        <w:pStyle w:val="a3"/>
        <w:ind w:firstLineChars="0" w:firstLine="0"/>
      </w:pPr>
      <w:r>
        <w:rPr>
          <w:rFonts w:hint="eastAsia"/>
        </w:rPr>
        <w:t>（</w:t>
      </w:r>
      <w:r>
        <w:t>5</w:t>
      </w:r>
      <w:r>
        <w:rPr>
          <w:rFonts w:hint="eastAsia"/>
        </w:rPr>
        <w:t>）攀西经济区</w:t>
      </w:r>
    </w:p>
    <w:p w:rsidR="003233F2" w:rsidRDefault="003233F2" w:rsidP="00815C67">
      <w:pPr>
        <w:ind w:firstLineChars="200" w:firstLine="420"/>
      </w:pPr>
      <w:r>
        <w:rPr>
          <w:rFonts w:hint="eastAsia"/>
        </w:rPr>
        <w:t>“</w:t>
      </w:r>
      <w:r w:rsidRPr="00E0660F">
        <w:rPr>
          <w:rFonts w:hint="eastAsia"/>
        </w:rPr>
        <w:t>加强钒钛资源综合利用和开发，建设全国重要的钒钛产业基地。</w:t>
      </w:r>
      <w:r>
        <w:rPr>
          <w:rFonts w:hint="eastAsia"/>
        </w:rPr>
        <w:t>依托攀西地区磷资源，打造磷化工基地。大力推进金沙江、雅砻江、大渡河三江流域丰富的水电资源开发利用，建设全国重要的清洁能源生产基地。围绕烟叶、热带作物、马铃薯、生物能源林木等优势特色农产品，加快发展深加工和绿色食品，强化产品质量和品牌建设，打造国家级优质特色农产品深加工基地。”</w:t>
      </w:r>
      <w:r w:rsidR="00E00160" w:rsidRPr="00E00160">
        <w:t xml:space="preserve"> </w:t>
      </w:r>
      <w:r w:rsidR="00E00160" w:rsidRPr="001A476A">
        <w:rPr>
          <w:position w:val="-4"/>
        </w:rPr>
        <w:object w:dxaOrig="240" w:dyaOrig="320">
          <v:shape id="_x0000_i1038" type="#_x0000_t75" style="width:12pt;height:15.75pt" o:ole="">
            <v:imagedata r:id="rId12" o:title=""/>
          </v:shape>
          <o:OLEObject Type="Embed" ProgID="Equation.3" ShapeID="_x0000_i1038" DrawAspect="Content" ObjectID="_1495633968" r:id="rId32"/>
        </w:object>
      </w:r>
    </w:p>
    <w:p w:rsidR="00E11EFD" w:rsidRDefault="003233F2" w:rsidP="00E11EFD">
      <w:pPr>
        <w:ind w:firstLineChars="200" w:firstLine="420"/>
      </w:pPr>
      <w:r>
        <w:rPr>
          <w:rFonts w:hint="eastAsia"/>
        </w:rPr>
        <w:t>川西北生态经济区的重点产业是能源电力（包括了水利电力）、油气化工（包括了磷硫化工）、饮料食品和</w:t>
      </w:r>
      <w:r w:rsidRPr="00E0660F">
        <w:rPr>
          <w:rFonts w:hint="eastAsia"/>
        </w:rPr>
        <w:t>钒钛</w:t>
      </w:r>
      <w:r>
        <w:rPr>
          <w:rFonts w:hint="eastAsia"/>
        </w:rPr>
        <w:t>钢铁。但是，唯一的两所职业院校</w:t>
      </w:r>
      <w:r>
        <w:t>——</w:t>
      </w:r>
      <w:r>
        <w:rPr>
          <w:rFonts w:hint="eastAsia"/>
          <w:color w:val="000000"/>
          <w:sz w:val="22"/>
        </w:rPr>
        <w:t>四川机电职业技术学院和</w:t>
      </w:r>
      <w:r w:rsidRPr="00B57337">
        <w:rPr>
          <w:rFonts w:hint="eastAsia"/>
          <w:color w:val="000000"/>
          <w:sz w:val="22"/>
        </w:rPr>
        <w:t>雅安职业技术学院</w:t>
      </w:r>
      <w:r>
        <w:t>——</w:t>
      </w:r>
      <w:r>
        <w:rPr>
          <w:rFonts w:hint="eastAsia"/>
        </w:rPr>
        <w:t>均没有开设与水利电力产业有关的专业。</w:t>
      </w:r>
      <w:r w:rsidRPr="00D45EFA">
        <w:rPr>
          <w:rFonts w:hint="eastAsia"/>
        </w:rPr>
        <w:t>四川机电职业技术学院</w:t>
      </w:r>
      <w:r>
        <w:rPr>
          <w:rFonts w:hint="eastAsia"/>
        </w:rPr>
        <w:t>开设了</w:t>
      </w:r>
      <w:r w:rsidRPr="00D45EFA">
        <w:rPr>
          <w:rFonts w:hint="eastAsia"/>
        </w:rPr>
        <w:t>工业分析与检验专业</w:t>
      </w:r>
      <w:r>
        <w:rPr>
          <w:rFonts w:hint="eastAsia"/>
        </w:rPr>
        <w:t>，可以服务于磷硫化工产业，不仅布点数少而且</w:t>
      </w:r>
      <w:r w:rsidR="00E00160">
        <w:rPr>
          <w:rFonts w:hint="eastAsia"/>
        </w:rPr>
        <w:t>只有这一个</w:t>
      </w:r>
      <w:r>
        <w:rPr>
          <w:rFonts w:hint="eastAsia"/>
        </w:rPr>
        <w:t>专业。</w:t>
      </w:r>
      <w:r w:rsidRPr="00B57337">
        <w:rPr>
          <w:rFonts w:hint="eastAsia"/>
        </w:rPr>
        <w:t>雅安职业技术学院</w:t>
      </w:r>
      <w:r>
        <w:rPr>
          <w:rFonts w:hint="eastAsia"/>
        </w:rPr>
        <w:t>开设了</w:t>
      </w:r>
      <w:r w:rsidRPr="00B57337">
        <w:rPr>
          <w:rFonts w:hint="eastAsia"/>
        </w:rPr>
        <w:t>食品营养与检测</w:t>
      </w:r>
      <w:r>
        <w:rPr>
          <w:rFonts w:hint="eastAsia"/>
        </w:rPr>
        <w:t>专业，可以服务于饮料食品产业</w:t>
      </w:r>
      <w:r w:rsidRPr="00B57337">
        <w:rPr>
          <w:rFonts w:hint="eastAsia"/>
        </w:rPr>
        <w:t>。</w:t>
      </w:r>
      <w:r>
        <w:rPr>
          <w:rFonts w:hint="eastAsia"/>
        </w:rPr>
        <w:t>但是，这一个专业培养的学生无法支撑</w:t>
      </w:r>
      <w:r w:rsidRPr="00B57337">
        <w:rPr>
          <w:rFonts w:hint="eastAsia"/>
        </w:rPr>
        <w:t>攀西优质烟叶种植加工基地、攀西果蔬加工产业基地</w:t>
      </w:r>
      <w:r>
        <w:rPr>
          <w:rFonts w:hint="eastAsia"/>
        </w:rPr>
        <w:t>等的建设。</w:t>
      </w:r>
    </w:p>
    <w:p w:rsidR="003233F2" w:rsidRDefault="003233F2" w:rsidP="00E63C3B">
      <w:pPr>
        <w:numPr>
          <w:ilvl w:val="0"/>
          <w:numId w:val="12"/>
        </w:numPr>
        <w:rPr>
          <w:b/>
        </w:rPr>
      </w:pPr>
      <w:r>
        <w:rPr>
          <w:rFonts w:hint="eastAsia"/>
          <w:b/>
        </w:rPr>
        <w:t>研究</w:t>
      </w:r>
      <w:r w:rsidRPr="00495B65">
        <w:rPr>
          <w:rFonts w:hint="eastAsia"/>
          <w:b/>
        </w:rPr>
        <w:t>结论</w:t>
      </w:r>
    </w:p>
    <w:p w:rsidR="003233F2" w:rsidRDefault="003233F2" w:rsidP="00161473">
      <w:pPr>
        <w:ind w:firstLineChars="200" w:firstLine="420"/>
      </w:pPr>
      <w:r>
        <w:t>5</w:t>
      </w:r>
      <w:r>
        <w:rPr>
          <w:rFonts w:hint="eastAsia"/>
        </w:rPr>
        <w:t>大经济区中，专业结构与产业结构</w:t>
      </w:r>
      <w:r w:rsidR="00E00160">
        <w:rPr>
          <w:rFonts w:hint="eastAsia"/>
        </w:rPr>
        <w:t>耦合</w:t>
      </w:r>
      <w:r>
        <w:rPr>
          <w:rFonts w:hint="eastAsia"/>
        </w:rPr>
        <w:t>得</w:t>
      </w:r>
      <w:r w:rsidR="00AB6BE7">
        <w:rPr>
          <w:rFonts w:hint="eastAsia"/>
        </w:rPr>
        <w:t>最好</w:t>
      </w:r>
      <w:r>
        <w:rPr>
          <w:rFonts w:hint="eastAsia"/>
        </w:rPr>
        <w:t>的是成都经济区。但这也是问题所在，</w:t>
      </w:r>
      <w:r>
        <w:t>54</w:t>
      </w:r>
      <w:r>
        <w:rPr>
          <w:rFonts w:hint="eastAsia"/>
        </w:rPr>
        <w:t>所高职院校有</w:t>
      </w:r>
      <w:r>
        <w:t>37</w:t>
      </w:r>
      <w:r>
        <w:rPr>
          <w:rFonts w:hint="eastAsia"/>
        </w:rPr>
        <w:t>所位于成都经济区。在成都经济区聚集了太多、太好的资源，这必然会造成其它经济区在师资培养和招生方面的困难。</w:t>
      </w:r>
      <w:r w:rsidR="00E00160">
        <w:rPr>
          <w:rFonts w:hint="eastAsia"/>
        </w:rPr>
        <w:t>耦合</w:t>
      </w:r>
      <w:r>
        <w:rPr>
          <w:rFonts w:hint="eastAsia"/>
        </w:rPr>
        <w:t>得比较好的是川南经济区，在油气化工和饮料食品产业，辖区内的高职院校都针对性地开设了相应的专业。</w:t>
      </w:r>
      <w:r w:rsidR="00E00160">
        <w:rPr>
          <w:rFonts w:hint="eastAsia"/>
        </w:rPr>
        <w:t>耦合</w:t>
      </w:r>
      <w:r>
        <w:rPr>
          <w:rFonts w:hint="eastAsia"/>
        </w:rPr>
        <w:t>得不好的是川西北生态经济区，辖区内不仅高职院校数量少，而且专业结构无法支撑区域内产业发展。</w:t>
      </w:r>
    </w:p>
    <w:p w:rsidR="003233F2" w:rsidRDefault="00E63C3B" w:rsidP="00337F85">
      <w:r>
        <w:rPr>
          <w:rFonts w:hint="eastAsia"/>
          <w:b/>
        </w:rPr>
        <w:lastRenderedPageBreak/>
        <w:t>五</w:t>
      </w:r>
      <w:r>
        <w:rPr>
          <w:rFonts w:hint="eastAsia"/>
          <w:b/>
        </w:rPr>
        <w:t xml:space="preserve"> </w:t>
      </w:r>
      <w:r w:rsidR="003233F2">
        <w:rPr>
          <w:rFonts w:hint="eastAsia"/>
          <w:b/>
        </w:rPr>
        <w:t>相关建议</w:t>
      </w:r>
    </w:p>
    <w:p w:rsidR="00E13207" w:rsidRDefault="00E63C3B" w:rsidP="00E63C3B">
      <w:pPr>
        <w:pStyle w:val="a3"/>
        <w:ind w:firstLineChars="0" w:firstLine="0"/>
      </w:pPr>
      <w:r>
        <w:rPr>
          <w:rFonts w:hint="eastAsia"/>
        </w:rPr>
        <w:t xml:space="preserve">1. </w:t>
      </w:r>
      <w:r w:rsidR="003233F2">
        <w:rPr>
          <w:rFonts w:hint="eastAsia"/>
        </w:rPr>
        <w:t>专业设置宽窄有度</w:t>
      </w:r>
    </w:p>
    <w:p w:rsidR="003233F2" w:rsidRDefault="003233F2" w:rsidP="00337F85">
      <w:pPr>
        <w:ind w:firstLineChars="200" w:firstLine="420"/>
      </w:pPr>
      <w:r>
        <w:rPr>
          <w:rFonts w:hint="eastAsia"/>
        </w:rPr>
        <w:t>专业设置有宽口径和窄口径之分。有的产业在用人上希望</w:t>
      </w:r>
      <w:r w:rsidRPr="00E150D6">
        <w:rPr>
          <w:rFonts w:hint="eastAsia"/>
        </w:rPr>
        <w:t>专业设置尽量多覆盖工种岗位，不要一一对应。</w:t>
      </w:r>
      <w:r>
        <w:rPr>
          <w:rFonts w:hint="eastAsia"/>
        </w:rPr>
        <w:t>这样的产业有装备制造产业、汽车制造产业的汽车销售和服务细分产业。而其它产业在用人上希望专业对口，但是很多专业在设置上口径太宽，同时服务于多个细分产业。因此，针对油气化工产业，</w:t>
      </w:r>
      <w:r w:rsidRPr="007D1FCA">
        <w:rPr>
          <w:rFonts w:hint="eastAsia"/>
        </w:rPr>
        <w:t>潘勇</w:t>
      </w:r>
      <w:r>
        <w:rPr>
          <w:rFonts w:hint="eastAsia"/>
        </w:rPr>
        <w:t>、</w:t>
      </w:r>
      <w:r w:rsidRPr="007D1FCA">
        <w:rPr>
          <w:rFonts w:hint="eastAsia"/>
        </w:rPr>
        <w:t>许宁</w:t>
      </w:r>
      <w:r>
        <w:rPr>
          <w:rFonts w:hint="eastAsia"/>
        </w:rPr>
        <w:t>和</w:t>
      </w:r>
      <w:r w:rsidRPr="007D1FCA">
        <w:rPr>
          <w:rFonts w:hint="eastAsia"/>
        </w:rPr>
        <w:t>徐建良</w:t>
      </w:r>
      <w:r>
        <w:rPr>
          <w:rFonts w:hint="eastAsia"/>
        </w:rPr>
        <w:t>就提出把原有能力要求和课程设置相近的一些化工技术类专业合并，构成一个宽基础、专业涵盖面广、就业适应性强的大专业</w:t>
      </w:r>
      <w:r>
        <w:t>——</w:t>
      </w:r>
      <w:r>
        <w:rPr>
          <w:rFonts w:hint="eastAsia"/>
        </w:rPr>
        <w:t>化工技术专业，在大专业基础上下设多个职业方向，职业方向对应区域经济内的重点产业链，职业方向</w:t>
      </w:r>
      <w:r>
        <w:rPr>
          <w:rFonts w:hint="eastAsia"/>
        </w:rPr>
        <w:lastRenderedPageBreak/>
        <w:t>可以根据产业链的发展状况进行调整，保持专业设置的灵活性</w:t>
      </w:r>
      <w:r w:rsidR="003344D5" w:rsidRPr="001A476A">
        <w:rPr>
          <w:position w:val="-4"/>
        </w:rPr>
        <w:object w:dxaOrig="240" w:dyaOrig="320">
          <v:shape id="_x0000_i1039" type="#_x0000_t75" style="width:12pt;height:15.75pt" o:ole="">
            <v:imagedata r:id="rId33" o:title=""/>
          </v:shape>
          <o:OLEObject Type="Embed" ProgID="Equation.3" ShapeID="_x0000_i1039" DrawAspect="Content" ObjectID="_1495633969" r:id="rId34"/>
        </w:object>
      </w:r>
      <w:r>
        <w:rPr>
          <w:rFonts w:hint="eastAsia"/>
        </w:rPr>
        <w:t>。</w:t>
      </w:r>
    </w:p>
    <w:p w:rsidR="00E13207" w:rsidRDefault="00E63C3B" w:rsidP="00E63C3B">
      <w:pPr>
        <w:pStyle w:val="a3"/>
        <w:ind w:firstLineChars="0" w:firstLine="0"/>
      </w:pPr>
      <w:r>
        <w:rPr>
          <w:rFonts w:hint="eastAsia"/>
        </w:rPr>
        <w:t xml:space="preserve">2. </w:t>
      </w:r>
      <w:r w:rsidR="003233F2" w:rsidRPr="008E61DF">
        <w:rPr>
          <w:rFonts w:hint="eastAsia"/>
        </w:rPr>
        <w:t>了解区域经济的发展，即时调整专业结构</w:t>
      </w:r>
    </w:p>
    <w:p w:rsidR="003233F2" w:rsidRDefault="003233F2" w:rsidP="00E22940">
      <w:pPr>
        <w:ind w:firstLineChars="200" w:firstLine="420"/>
      </w:pPr>
      <w:r w:rsidRPr="008E61DF">
        <w:rPr>
          <w:rFonts w:hint="eastAsia"/>
        </w:rPr>
        <w:t>从</w:t>
      </w:r>
      <w:r w:rsidR="004F7FD1">
        <w:rPr>
          <w:rFonts w:hint="eastAsia"/>
        </w:rPr>
        <w:t>文章</w:t>
      </w:r>
      <w:r w:rsidRPr="008E61DF">
        <w:rPr>
          <w:rFonts w:hint="eastAsia"/>
        </w:rPr>
        <w:t>的研究可以发现，</w:t>
      </w:r>
      <w:r w:rsidRPr="008E61DF">
        <w:t>5</w:t>
      </w:r>
      <w:r w:rsidRPr="008E61DF">
        <w:rPr>
          <w:rFonts w:hint="eastAsia"/>
        </w:rPr>
        <w:t>大经济区的重点产业各有不同，但是在在专业结构上同质化现象严重，比如说电子信息产业在</w:t>
      </w:r>
      <w:r w:rsidRPr="008E61DF">
        <w:t>5</w:t>
      </w:r>
      <w:r w:rsidRPr="008E61DF">
        <w:rPr>
          <w:rFonts w:hint="eastAsia"/>
        </w:rPr>
        <w:t>大经济区的高职院校中开设的专业布点数所占的比重都过大。这就造成了区域经济内需要的人才企业招不到，而有些人才却过剩。</w:t>
      </w:r>
    </w:p>
    <w:p w:rsidR="00E63C3B" w:rsidRDefault="003233F2" w:rsidP="00E22940">
      <w:pPr>
        <w:ind w:firstLineChars="200" w:firstLine="420"/>
        <w:sectPr w:rsidR="00E63C3B" w:rsidSect="00E63C3B">
          <w:type w:val="continuous"/>
          <w:pgSz w:w="11906" w:h="16838"/>
          <w:pgMar w:top="1440" w:right="1800" w:bottom="1440" w:left="1800" w:header="851" w:footer="992" w:gutter="0"/>
          <w:cols w:num="2" w:space="425"/>
          <w:titlePg/>
          <w:docGrid w:type="lines" w:linePitch="312"/>
        </w:sectPr>
      </w:pPr>
      <w:r>
        <w:rPr>
          <w:rFonts w:hint="eastAsia"/>
        </w:rPr>
        <w:t>所以，高职院校必须了解区域经济的发展趋势，即时调整专业结构。</w:t>
      </w:r>
      <w:r w:rsidR="004F7FD1">
        <w:rPr>
          <w:rFonts w:hint="eastAsia"/>
        </w:rPr>
        <w:t>文章的研究</w:t>
      </w:r>
      <w:r>
        <w:rPr>
          <w:rFonts w:hint="eastAsia"/>
        </w:rPr>
        <w:t>就为这些高职院校提供了参考，当然研究还需要在广度和深度上进一步加强。</w:t>
      </w:r>
    </w:p>
    <w:p w:rsidR="003233F2" w:rsidRDefault="003233F2" w:rsidP="00E22940">
      <w:pPr>
        <w:ind w:firstLineChars="200" w:firstLine="420"/>
      </w:pPr>
    </w:p>
    <w:p w:rsidR="003233F2" w:rsidRDefault="003233F2" w:rsidP="00495B65">
      <w:r>
        <w:rPr>
          <w:rFonts w:hint="eastAsia"/>
        </w:rPr>
        <w:t>参考文献</w:t>
      </w:r>
    </w:p>
    <w:p w:rsidR="003233F2" w:rsidRDefault="003233F2" w:rsidP="008355EC">
      <w:pPr>
        <w:pStyle w:val="a3"/>
        <w:numPr>
          <w:ilvl w:val="0"/>
          <w:numId w:val="3"/>
        </w:numPr>
        <w:ind w:firstLineChars="0"/>
      </w:pPr>
      <w:r>
        <w:rPr>
          <w:rFonts w:hint="eastAsia"/>
        </w:rPr>
        <w:t>教育部</w:t>
      </w:r>
      <w:r>
        <w:t xml:space="preserve">. </w:t>
      </w:r>
      <w:r w:rsidRPr="008355EC">
        <w:rPr>
          <w:rFonts w:hint="eastAsia"/>
        </w:rPr>
        <w:t>关于全面提高高等职业教育教学质量的若干意见</w:t>
      </w:r>
      <w:r w:rsidR="006B3A02">
        <w:rPr>
          <w:rFonts w:hint="eastAsia"/>
        </w:rPr>
        <w:t>[Z].</w:t>
      </w:r>
      <w:r>
        <w:t xml:space="preserve"> 2006.</w:t>
      </w:r>
    </w:p>
    <w:p w:rsidR="003233F2" w:rsidRDefault="003233F2" w:rsidP="008B1CEE">
      <w:pPr>
        <w:pStyle w:val="a3"/>
        <w:numPr>
          <w:ilvl w:val="0"/>
          <w:numId w:val="3"/>
        </w:numPr>
        <w:ind w:firstLineChars="0"/>
      </w:pPr>
      <w:bookmarkStart w:id="11" w:name="_GoBack"/>
      <w:r w:rsidRPr="008B1CEE">
        <w:rPr>
          <w:rFonts w:hint="eastAsia"/>
        </w:rPr>
        <w:t>四川省人民政府办公厅</w:t>
      </w:r>
      <w:r>
        <w:t xml:space="preserve">. </w:t>
      </w:r>
      <w:r w:rsidRPr="008B1CEE">
        <w:rPr>
          <w:rFonts w:hint="eastAsia"/>
        </w:rPr>
        <w:t>四川省“十二五”工业发展规划</w:t>
      </w:r>
      <w:r w:rsidR="006B3A02">
        <w:rPr>
          <w:rFonts w:hint="eastAsia"/>
        </w:rPr>
        <w:t>[Z]</w:t>
      </w:r>
      <w:r w:rsidR="006B3A02">
        <w:t xml:space="preserve">. </w:t>
      </w:r>
      <w:r>
        <w:t>2011.</w:t>
      </w:r>
    </w:p>
    <w:p w:rsidR="003233F2" w:rsidRDefault="003233F2" w:rsidP="006A51D1">
      <w:pPr>
        <w:pStyle w:val="a3"/>
        <w:numPr>
          <w:ilvl w:val="0"/>
          <w:numId w:val="3"/>
        </w:numPr>
        <w:ind w:firstLineChars="0"/>
      </w:pPr>
      <w:r w:rsidRPr="008B1CEE">
        <w:rPr>
          <w:rFonts w:hint="eastAsia"/>
        </w:rPr>
        <w:t>四川省人民政府办公厅</w:t>
      </w:r>
      <w:r>
        <w:t xml:space="preserve">. </w:t>
      </w:r>
      <w:r w:rsidRPr="006A51D1">
        <w:rPr>
          <w:rFonts w:hint="eastAsia"/>
        </w:rPr>
        <w:t>四川省“十二五”战略性新兴产业发展规划</w:t>
      </w:r>
      <w:r w:rsidR="006B3A02">
        <w:rPr>
          <w:rFonts w:hint="eastAsia"/>
        </w:rPr>
        <w:t>[Z]</w:t>
      </w:r>
      <w:r w:rsidR="006B3A02">
        <w:t xml:space="preserve">. </w:t>
      </w:r>
      <w:r>
        <w:t>2011.</w:t>
      </w:r>
    </w:p>
    <w:bookmarkEnd w:id="11"/>
    <w:p w:rsidR="003233F2" w:rsidRDefault="003233F2" w:rsidP="008B1CEE">
      <w:pPr>
        <w:pStyle w:val="a3"/>
        <w:numPr>
          <w:ilvl w:val="0"/>
          <w:numId w:val="3"/>
        </w:numPr>
        <w:ind w:firstLineChars="0"/>
      </w:pPr>
      <w:r>
        <w:rPr>
          <w:rFonts w:hint="eastAsia"/>
        </w:rPr>
        <w:t>蒋德喜</w:t>
      </w:r>
      <w:r>
        <w:t xml:space="preserve">. </w:t>
      </w:r>
      <w:r w:rsidRPr="008B1CEE">
        <w:rPr>
          <w:rFonts w:hint="eastAsia"/>
        </w:rPr>
        <w:t>高职专业结构与产业结构适应性研究</w:t>
      </w:r>
      <w:r w:rsidRPr="008B1CEE">
        <w:t>——</w:t>
      </w:r>
      <w:r w:rsidRPr="008B1CEE">
        <w:rPr>
          <w:rFonts w:hint="eastAsia"/>
        </w:rPr>
        <w:t>以湖南省为例</w:t>
      </w:r>
      <w:r>
        <w:t xml:space="preserve">[J]. </w:t>
      </w:r>
      <w:r>
        <w:rPr>
          <w:rFonts w:hint="eastAsia"/>
        </w:rPr>
        <w:t>职教论坛</w:t>
      </w:r>
      <w:r>
        <w:t>, 2007: 32-34.</w:t>
      </w:r>
    </w:p>
    <w:p w:rsidR="003233F2" w:rsidRDefault="003233F2" w:rsidP="008B1CEE">
      <w:pPr>
        <w:pStyle w:val="a3"/>
        <w:numPr>
          <w:ilvl w:val="0"/>
          <w:numId w:val="3"/>
        </w:numPr>
        <w:ind w:firstLineChars="0"/>
      </w:pPr>
      <w:r w:rsidRPr="008B1CEE">
        <w:rPr>
          <w:rFonts w:hint="eastAsia"/>
        </w:rPr>
        <w:t>于玲玲</w:t>
      </w:r>
      <w:r>
        <w:t xml:space="preserve">, </w:t>
      </w:r>
      <w:r w:rsidRPr="008B1CEE">
        <w:rPr>
          <w:rFonts w:hint="eastAsia"/>
        </w:rPr>
        <w:t>宁永红</w:t>
      </w:r>
      <w:r>
        <w:t xml:space="preserve">. </w:t>
      </w:r>
      <w:r w:rsidRPr="008B1CEE">
        <w:rPr>
          <w:rFonts w:hint="eastAsia"/>
        </w:rPr>
        <w:t>陕西高职院校专业结构和区域经济结构适应性调查与分析</w:t>
      </w:r>
      <w:r>
        <w:t xml:space="preserve">[J]. </w:t>
      </w:r>
      <w:r>
        <w:rPr>
          <w:rFonts w:hint="eastAsia"/>
        </w:rPr>
        <w:t>职业与教育</w:t>
      </w:r>
      <w:r>
        <w:t>, 2011: 16-18.</w:t>
      </w:r>
    </w:p>
    <w:p w:rsidR="003233F2" w:rsidRDefault="003233F2" w:rsidP="00D65297">
      <w:pPr>
        <w:pStyle w:val="a3"/>
        <w:numPr>
          <w:ilvl w:val="0"/>
          <w:numId w:val="3"/>
        </w:numPr>
        <w:ind w:firstLineChars="0"/>
      </w:pPr>
      <w:r w:rsidRPr="008B1CEE">
        <w:rPr>
          <w:rFonts w:hint="eastAsia"/>
        </w:rPr>
        <w:t>王力俊</w:t>
      </w:r>
      <w:r>
        <w:t xml:space="preserve">, </w:t>
      </w:r>
      <w:r w:rsidRPr="008B1CEE">
        <w:rPr>
          <w:rFonts w:hint="eastAsia"/>
        </w:rPr>
        <w:t>曹晔</w:t>
      </w:r>
      <w:r>
        <w:t xml:space="preserve">. </w:t>
      </w:r>
      <w:r w:rsidRPr="00D65297">
        <w:rPr>
          <w:rFonts w:hint="eastAsia"/>
        </w:rPr>
        <w:t>广西高职高专院校专业设置与区域产业结构适应性研究</w:t>
      </w:r>
      <w:r>
        <w:t xml:space="preserve">[J]. </w:t>
      </w:r>
      <w:r>
        <w:rPr>
          <w:rFonts w:hint="eastAsia"/>
        </w:rPr>
        <w:t>教育与职业</w:t>
      </w:r>
      <w:r>
        <w:t>, 2011: 12-15.</w:t>
      </w:r>
    </w:p>
    <w:p w:rsidR="003233F2" w:rsidRDefault="003233F2" w:rsidP="00545E4C">
      <w:pPr>
        <w:pStyle w:val="a3"/>
        <w:numPr>
          <w:ilvl w:val="0"/>
          <w:numId w:val="3"/>
        </w:numPr>
        <w:ind w:firstLineChars="0"/>
      </w:pPr>
      <w:proofErr w:type="gramStart"/>
      <w:r w:rsidRPr="00545E4C">
        <w:rPr>
          <w:rFonts w:hint="eastAsia"/>
        </w:rPr>
        <w:t>张菊霞</w:t>
      </w:r>
      <w:proofErr w:type="gramEnd"/>
      <w:r>
        <w:t xml:space="preserve">, </w:t>
      </w:r>
      <w:r w:rsidRPr="00545E4C">
        <w:rPr>
          <w:rFonts w:hint="eastAsia"/>
        </w:rPr>
        <w:t>任君庆</w:t>
      </w:r>
      <w:r>
        <w:t xml:space="preserve">. </w:t>
      </w:r>
      <w:r w:rsidRPr="00545E4C">
        <w:rPr>
          <w:rFonts w:hint="eastAsia"/>
        </w:rPr>
        <w:t>宁波市高职院校专业设置与区域产业的适应性分析</w:t>
      </w:r>
      <w:r>
        <w:t xml:space="preserve">[J]. </w:t>
      </w:r>
      <w:r>
        <w:rPr>
          <w:rFonts w:hint="eastAsia"/>
        </w:rPr>
        <w:t>职业技术教育</w:t>
      </w:r>
      <w:r>
        <w:t>, 2013, 34(29): 18-21.</w:t>
      </w:r>
    </w:p>
    <w:p w:rsidR="003233F2" w:rsidRDefault="006B3A02" w:rsidP="006B3A02">
      <w:pPr>
        <w:pStyle w:val="a3"/>
        <w:numPr>
          <w:ilvl w:val="0"/>
          <w:numId w:val="3"/>
        </w:numPr>
        <w:ind w:firstLineChars="0"/>
      </w:pPr>
      <w:r w:rsidRPr="006B3A02">
        <w:rPr>
          <w:rFonts w:hint="eastAsia"/>
        </w:rPr>
        <w:t>高立萍</w:t>
      </w:r>
      <w:r>
        <w:t xml:space="preserve">. </w:t>
      </w:r>
      <w:r w:rsidR="003233F2" w:rsidRPr="00C73629">
        <w:rPr>
          <w:rFonts w:hint="eastAsia"/>
        </w:rPr>
        <w:t>乐山千亿光</w:t>
      </w:r>
      <w:proofErr w:type="gramStart"/>
      <w:r w:rsidR="003233F2" w:rsidRPr="00C73629">
        <w:rPr>
          <w:rFonts w:hint="eastAsia"/>
        </w:rPr>
        <w:t>伏规划</w:t>
      </w:r>
      <w:proofErr w:type="gramEnd"/>
      <w:r w:rsidR="003233F2" w:rsidRPr="00C73629">
        <w:rPr>
          <w:rFonts w:hint="eastAsia"/>
        </w:rPr>
        <w:t>“烂尾”</w:t>
      </w:r>
      <w:r w:rsidR="003233F2" w:rsidRPr="00C73629">
        <w:t xml:space="preserve"> </w:t>
      </w:r>
      <w:r w:rsidR="003233F2" w:rsidRPr="00C73629">
        <w:rPr>
          <w:rFonts w:hint="eastAsia"/>
        </w:rPr>
        <w:t>企业割肉退出</w:t>
      </w:r>
      <w:r>
        <w:rPr>
          <w:rFonts w:hint="eastAsia"/>
        </w:rPr>
        <w:t>[N]</w:t>
      </w:r>
      <w:r w:rsidR="003233F2">
        <w:t xml:space="preserve">. </w:t>
      </w:r>
      <w:r>
        <w:rPr>
          <w:rFonts w:hint="eastAsia"/>
        </w:rPr>
        <w:t>第一财经日报</w:t>
      </w:r>
      <w:r>
        <w:t xml:space="preserve">, </w:t>
      </w:r>
      <w:r w:rsidRPr="006B3A02">
        <w:t>2014</w:t>
      </w:r>
      <w:r>
        <w:rPr>
          <w:rFonts w:hint="eastAsia"/>
        </w:rPr>
        <w:t xml:space="preserve"> </w:t>
      </w:r>
      <w:r w:rsidRPr="006B3A02">
        <w:t>04</w:t>
      </w:r>
      <w:r>
        <w:rPr>
          <w:rFonts w:hint="eastAsia"/>
        </w:rPr>
        <w:t xml:space="preserve"> </w:t>
      </w:r>
      <w:r w:rsidRPr="006B3A02">
        <w:t>21</w:t>
      </w:r>
      <w:r>
        <w:t>.</w:t>
      </w:r>
    </w:p>
    <w:p w:rsidR="00570108" w:rsidRDefault="003233F2" w:rsidP="00570108">
      <w:pPr>
        <w:pStyle w:val="a3"/>
        <w:numPr>
          <w:ilvl w:val="0"/>
          <w:numId w:val="3"/>
        </w:numPr>
        <w:ind w:firstLineChars="0"/>
      </w:pPr>
      <w:r w:rsidRPr="00337F85">
        <w:rPr>
          <w:rFonts w:hint="eastAsia"/>
        </w:rPr>
        <w:t>潘勇，许宁，徐建良</w:t>
      </w:r>
      <w:r>
        <w:t xml:space="preserve">. </w:t>
      </w:r>
      <w:r w:rsidRPr="00337F85">
        <w:rPr>
          <w:rFonts w:hint="eastAsia"/>
        </w:rPr>
        <w:t>产业结构升级背景下化工类高职人才培养的对策研究</w:t>
      </w:r>
      <w:r>
        <w:t xml:space="preserve">[J]. </w:t>
      </w:r>
      <w:r w:rsidRPr="00337F85">
        <w:rPr>
          <w:rFonts w:hint="eastAsia"/>
        </w:rPr>
        <w:t>太原城市职业技术学院学报</w:t>
      </w:r>
      <w:r>
        <w:t>, 2012, 135(10): 27-29.</w:t>
      </w:r>
    </w:p>
    <w:p w:rsidR="00570108" w:rsidRDefault="00570108" w:rsidP="00570108">
      <w:pPr>
        <w:jc w:val="center"/>
      </w:pPr>
    </w:p>
    <w:p w:rsidR="00570108" w:rsidRDefault="00570108" w:rsidP="00570108">
      <w:pPr>
        <w:jc w:val="center"/>
      </w:pPr>
      <w:r>
        <w:rPr>
          <w:rFonts w:hint="eastAsia"/>
        </w:rPr>
        <w:t xml:space="preserve">Research on Coupling </w:t>
      </w:r>
      <w:r>
        <w:t>between S</w:t>
      </w:r>
      <w:r w:rsidRPr="00063E60">
        <w:t>tructure</w:t>
      </w:r>
      <w:r>
        <w:t xml:space="preserve"> and </w:t>
      </w:r>
      <w:r w:rsidRPr="00063E60">
        <w:t xml:space="preserve">Industrial Structure </w:t>
      </w:r>
      <w:r>
        <w:t xml:space="preserve">in Sichuan’s </w:t>
      </w:r>
      <w:r w:rsidRPr="00063E60">
        <w:t>Higher Vocational Education</w:t>
      </w:r>
    </w:p>
    <w:p w:rsidR="00570108" w:rsidRDefault="00570108" w:rsidP="00570108">
      <w:pPr>
        <w:jc w:val="center"/>
      </w:pPr>
    </w:p>
    <w:p w:rsidR="00570108" w:rsidRDefault="00570108" w:rsidP="00570108">
      <w:pPr>
        <w:jc w:val="center"/>
      </w:pPr>
      <w:r>
        <w:t xml:space="preserve">Hua Wang, Yun Liu, </w:t>
      </w:r>
      <w:proofErr w:type="spellStart"/>
      <w:r>
        <w:t>Chunrong</w:t>
      </w:r>
      <w:proofErr w:type="spellEnd"/>
      <w:r>
        <w:t xml:space="preserve"> Zhou</w:t>
      </w:r>
    </w:p>
    <w:p w:rsidR="00570108" w:rsidRDefault="00570108" w:rsidP="00570108">
      <w:pPr>
        <w:jc w:val="center"/>
      </w:pPr>
      <w:r>
        <w:t xml:space="preserve">Chengdu, </w:t>
      </w:r>
      <w:r>
        <w:rPr>
          <w:rFonts w:hint="eastAsia"/>
        </w:rPr>
        <w:t>Sichuan</w:t>
      </w:r>
      <w:r>
        <w:t xml:space="preserve"> 611130</w:t>
      </w:r>
    </w:p>
    <w:p w:rsidR="00570108" w:rsidRDefault="00570108" w:rsidP="00570108"/>
    <w:p w:rsidR="00570108" w:rsidRPr="004B52EB" w:rsidRDefault="00570108" w:rsidP="002D124D">
      <w:proofErr w:type="gramStart"/>
      <w:r w:rsidRPr="006E46CF">
        <w:rPr>
          <w:rFonts w:hint="eastAsia"/>
          <w:b/>
        </w:rPr>
        <w:t>Abstract :</w:t>
      </w:r>
      <w:proofErr w:type="gramEnd"/>
      <w:r w:rsidRPr="006E46CF">
        <w:rPr>
          <w:rFonts w:hint="eastAsia"/>
          <w:b/>
        </w:rPr>
        <w:t xml:space="preserve"> </w:t>
      </w:r>
      <w:r w:rsidR="004B52EB">
        <w:rPr>
          <w:rFonts w:hint="eastAsia"/>
        </w:rPr>
        <w:t>In</w:t>
      </w:r>
      <w:r w:rsidR="004B52EB">
        <w:t xml:space="preserve"> order to </w:t>
      </w:r>
      <w:r w:rsidR="002D124D">
        <w:t xml:space="preserve">promote </w:t>
      </w:r>
      <w:r w:rsidR="002D124D" w:rsidRPr="002D124D">
        <w:t>regional economy</w:t>
      </w:r>
      <w:r w:rsidR="002D124D">
        <w:t xml:space="preserve"> better, higher vocational education must </w:t>
      </w:r>
      <w:r w:rsidR="00020520" w:rsidRPr="00020520">
        <w:t>study</w:t>
      </w:r>
      <w:r w:rsidR="00020520">
        <w:rPr>
          <w:rFonts w:hint="eastAsia"/>
        </w:rPr>
        <w:t xml:space="preserve"> s</w:t>
      </w:r>
      <w:r w:rsidR="00020520">
        <w:t>pecialties and their arrangement</w:t>
      </w:r>
      <w:r w:rsidR="00020520" w:rsidRPr="00020520">
        <w:t xml:space="preserve"> in the region. Aiming at 10 competitive industries proposed by the 12th five-year plan of Sichuan province, this paper analyzes the coupling between specialty structure and industrial structure, suggests how to </w:t>
      </w:r>
      <w:r w:rsidR="00096E7F">
        <w:t xml:space="preserve">set </w:t>
      </w:r>
      <w:r w:rsidR="00096E7F" w:rsidRPr="00096E7F">
        <w:t xml:space="preserve">specialties </w:t>
      </w:r>
      <w:r w:rsidR="00020520" w:rsidRPr="00020520">
        <w:t>and plan their arrangement, propels higher vocational schools adapt themselves to the optimization and upgrading of industrial structure and solve structural unemployment of graduates effectively.</w:t>
      </w:r>
    </w:p>
    <w:p w:rsidR="00570108" w:rsidRPr="004B52EB" w:rsidRDefault="00570108" w:rsidP="006E46CF">
      <w:pPr>
        <w:pStyle w:val="a3"/>
        <w:ind w:firstLineChars="0" w:firstLine="0"/>
        <w:jc w:val="left"/>
      </w:pPr>
      <w:r w:rsidRPr="006E46CF">
        <w:rPr>
          <w:b/>
        </w:rPr>
        <w:lastRenderedPageBreak/>
        <w:t>Key Words:</w:t>
      </w:r>
      <w:r w:rsidR="004B52EB">
        <w:t xml:space="preserve"> Higher </w:t>
      </w:r>
      <w:r w:rsidR="004B52EB">
        <w:rPr>
          <w:rFonts w:hint="eastAsia"/>
        </w:rPr>
        <w:t>Vocation</w:t>
      </w:r>
      <w:r w:rsidR="004B52EB">
        <w:t xml:space="preserve"> </w:t>
      </w:r>
      <w:r w:rsidR="004B52EB">
        <w:rPr>
          <w:rFonts w:hint="eastAsia"/>
        </w:rPr>
        <w:t>Education; Coupling; Industrial</w:t>
      </w:r>
      <w:r w:rsidR="00096E7F">
        <w:t xml:space="preserve"> structure</w:t>
      </w:r>
      <w:r w:rsidR="004B52EB">
        <w:t>; Specialty Structure;</w:t>
      </w:r>
    </w:p>
    <w:sectPr w:rsidR="00570108" w:rsidRPr="004B52EB" w:rsidSect="00E63C3B">
      <w:type w:val="continuous"/>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A33" w:rsidRDefault="00406A33" w:rsidP="00603484">
      <w:r>
        <w:separator/>
      </w:r>
    </w:p>
  </w:endnote>
  <w:endnote w:type="continuationSeparator" w:id="0">
    <w:p w:rsidR="00406A33" w:rsidRDefault="00406A33" w:rsidP="0060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B1F" w:rsidRDefault="003D6B1F">
    <w:pPr>
      <w:pStyle w:val="a6"/>
    </w:pPr>
    <w:r>
      <w:rPr>
        <w:lang w:val="zh-CN"/>
      </w:rPr>
      <w:t>[</w:t>
    </w:r>
    <w:r>
      <w:rPr>
        <w:lang w:val="zh-CN"/>
      </w:rPr>
      <w:t>在此处键入</w:t>
    </w:r>
    <w:r>
      <w:rPr>
        <w:lang w:val="zh-CN"/>
      </w:rPr>
      <w:t>]</w:t>
    </w:r>
  </w:p>
  <w:p w:rsidR="00255332" w:rsidRDefault="0025533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B1F" w:rsidRDefault="003D6B1F" w:rsidP="003D6B1F">
    <w:pPr>
      <w:pStyle w:val="a6"/>
    </w:pPr>
    <w:r>
      <w:rPr>
        <w:rFonts w:hint="eastAsia"/>
      </w:rPr>
      <w:t>收稿日期：</w:t>
    </w:r>
  </w:p>
  <w:p w:rsidR="003D6B1F" w:rsidRDefault="003D6B1F" w:rsidP="003D6B1F">
    <w:pPr>
      <w:pStyle w:val="a6"/>
    </w:pPr>
    <w:r>
      <w:rPr>
        <w:rFonts w:hint="eastAsia"/>
      </w:rPr>
      <w:t>基金项目：</w:t>
    </w:r>
    <w:r w:rsidRPr="00255332">
      <w:rPr>
        <w:rFonts w:hint="eastAsia"/>
      </w:rPr>
      <w:t>四川省教育厅社会科学研究课题</w:t>
    </w:r>
    <w:r>
      <w:rPr>
        <w:rFonts w:hint="eastAsia"/>
      </w:rPr>
      <w:t>“</w:t>
    </w:r>
    <w:r w:rsidRPr="00255332">
      <w:rPr>
        <w:rFonts w:hint="eastAsia"/>
      </w:rPr>
      <w:t>高职人才培养与产业调整、升级耦合研究</w:t>
    </w:r>
    <w:r>
      <w:rPr>
        <w:rFonts w:hint="eastAsia"/>
      </w:rPr>
      <w:t>”（</w:t>
    </w:r>
    <w:r>
      <w:rPr>
        <w:rFonts w:hint="eastAsia"/>
      </w:rPr>
      <w:t>GZY13A03</w:t>
    </w:r>
    <w:r>
      <w:rPr>
        <w:rFonts w:hint="eastAsia"/>
      </w:rPr>
      <w:t>）</w:t>
    </w:r>
  </w:p>
  <w:p w:rsidR="003D6B1F" w:rsidRDefault="003D6B1F" w:rsidP="003D6B1F">
    <w:pPr>
      <w:pStyle w:val="a6"/>
    </w:pPr>
    <w:r w:rsidRPr="00255332">
      <w:rPr>
        <w:rFonts w:hint="eastAsia"/>
      </w:rPr>
      <w:t>王华</w:t>
    </w:r>
    <w:r>
      <w:rPr>
        <w:rFonts w:hint="eastAsia"/>
      </w:rPr>
      <w:t>（</w:t>
    </w:r>
    <w:r>
      <w:rPr>
        <w:rFonts w:hint="eastAsia"/>
      </w:rPr>
      <w:t>1977</w:t>
    </w:r>
    <w:r>
      <w:rPr>
        <w:rFonts w:hint="eastAsia"/>
      </w:rPr>
      <w:t>——），</w:t>
    </w:r>
    <w:r w:rsidRPr="00255332">
      <w:rPr>
        <w:rFonts w:hint="eastAsia"/>
      </w:rPr>
      <w:t>男，四川达州人，</w:t>
    </w:r>
    <w:r>
      <w:rPr>
        <w:rFonts w:hint="eastAsia"/>
      </w:rPr>
      <w:t>硕士研究生，四川交通职业技术学院信息工程系</w:t>
    </w:r>
    <w:r w:rsidRPr="00255332">
      <w:rPr>
        <w:rFonts w:hint="eastAsia"/>
      </w:rPr>
      <w:t>副教授</w:t>
    </w:r>
    <w:r>
      <w:rPr>
        <w:rFonts w:hint="eastAsia"/>
      </w:rPr>
      <w:t>、</w:t>
    </w:r>
    <w:r w:rsidRPr="00255332">
      <w:rPr>
        <w:rFonts w:hint="eastAsia"/>
      </w:rPr>
      <w:t>高级工程师，</w:t>
    </w:r>
    <w:r>
      <w:rPr>
        <w:rFonts w:hint="eastAsia"/>
      </w:rPr>
      <w:t>主要研究</w:t>
    </w:r>
    <w:r w:rsidRPr="00255332">
      <w:rPr>
        <w:rFonts w:hint="eastAsia"/>
      </w:rPr>
      <w:t>高职专业建设</w:t>
    </w:r>
    <w:r>
      <w:rPr>
        <w:rFonts w:hint="eastAsia"/>
      </w:rPr>
      <w:t>、中高职衔接、</w:t>
    </w:r>
    <w:r w:rsidRPr="00255332">
      <w:rPr>
        <w:rFonts w:hint="eastAsia"/>
      </w:rPr>
      <w:t>高职人才培养模式创新实践</w:t>
    </w:r>
    <w:r>
      <w:rPr>
        <w:rFonts w:hint="eastAsia"/>
      </w:rPr>
      <w:t>；</w:t>
    </w:r>
  </w:p>
  <w:p w:rsidR="003D6B1F" w:rsidRDefault="003D6B1F" w:rsidP="003D6B1F">
    <w:pPr>
      <w:pStyle w:val="a6"/>
    </w:pPr>
    <w:r>
      <w:rPr>
        <w:rFonts w:hint="eastAsia"/>
      </w:rPr>
      <w:t>刘耘（</w:t>
    </w:r>
    <w:r>
      <w:rPr>
        <w:rFonts w:hint="eastAsia"/>
      </w:rPr>
      <w:t>1970</w:t>
    </w:r>
    <w:r>
      <w:rPr>
        <w:rFonts w:hint="eastAsia"/>
      </w:rPr>
      <w:t>——），女，四川遂宁人，博士，四川交通职业技术学院信息工程系副教授，主要研究数据挖掘、</w:t>
    </w:r>
    <w:r>
      <w:t>e-Learning</w:t>
    </w:r>
    <w:r>
      <w:rPr>
        <w:rFonts w:hint="eastAsia"/>
      </w:rPr>
      <w:t>；</w:t>
    </w:r>
  </w:p>
  <w:p w:rsidR="003D6B1F" w:rsidRPr="00255332" w:rsidRDefault="003D6B1F" w:rsidP="003D6B1F">
    <w:pPr>
      <w:pStyle w:val="a6"/>
    </w:pPr>
    <w:r>
      <w:rPr>
        <w:rFonts w:hint="eastAsia"/>
      </w:rPr>
      <w:t>周春容（</w:t>
    </w:r>
    <w:r>
      <w:rPr>
        <w:rFonts w:hint="eastAsia"/>
      </w:rPr>
      <w:t>1981</w:t>
    </w:r>
    <w:r>
      <w:rPr>
        <w:rFonts w:hint="eastAsia"/>
      </w:rPr>
      <w:t>——），女，四川简阳人，工程硕士，四川交通职业技术学院信息工程系副教授，主要研究软件工程</w:t>
    </w:r>
  </w:p>
  <w:p w:rsidR="007D56DB" w:rsidRPr="003D6B1F" w:rsidRDefault="007D56D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A33" w:rsidRDefault="00406A33" w:rsidP="00603484">
      <w:r>
        <w:separator/>
      </w:r>
    </w:p>
  </w:footnote>
  <w:footnote w:type="continuationSeparator" w:id="0">
    <w:p w:rsidR="00406A33" w:rsidRDefault="00406A33" w:rsidP="006034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645C"/>
    <w:multiLevelType w:val="multilevel"/>
    <w:tmpl w:val="04090025"/>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1">
    <w:nsid w:val="0E324EE4"/>
    <w:multiLevelType w:val="hybridMultilevel"/>
    <w:tmpl w:val="34F4CE52"/>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FF54AC6"/>
    <w:multiLevelType w:val="multilevel"/>
    <w:tmpl w:val="BCF80F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10332E2F"/>
    <w:multiLevelType w:val="hybridMultilevel"/>
    <w:tmpl w:val="D89C50D8"/>
    <w:lvl w:ilvl="0" w:tplc="4050B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E70A1C"/>
    <w:multiLevelType w:val="hybridMultilevel"/>
    <w:tmpl w:val="4716964C"/>
    <w:lvl w:ilvl="0" w:tplc="7A8CAC2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27442236"/>
    <w:multiLevelType w:val="hybridMultilevel"/>
    <w:tmpl w:val="E7E4CCD4"/>
    <w:lvl w:ilvl="0" w:tplc="04090011">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3B9A3033"/>
    <w:multiLevelType w:val="hybridMultilevel"/>
    <w:tmpl w:val="2FAC5BFA"/>
    <w:lvl w:ilvl="0" w:tplc="7A8CAC2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61320FC6"/>
    <w:multiLevelType w:val="hybridMultilevel"/>
    <w:tmpl w:val="634AA85C"/>
    <w:lvl w:ilvl="0" w:tplc="0409000F">
      <w:start w:val="1"/>
      <w:numFmt w:val="decimal"/>
      <w:lvlText w:val="%1."/>
      <w:lvlJc w:val="left"/>
      <w:pPr>
        <w:ind w:left="840" w:hanging="420"/>
      </w:pPr>
      <w:rPr>
        <w:rFonts w:cs="Times New Roman" w:hint="default"/>
      </w:rPr>
    </w:lvl>
    <w:lvl w:ilvl="1" w:tplc="04090003">
      <w:start w:val="1"/>
      <w:numFmt w:val="bullet"/>
      <w:lvlText w:val=""/>
      <w:lvlJc w:val="left"/>
      <w:pPr>
        <w:ind w:left="828" w:hanging="420"/>
      </w:pPr>
      <w:rPr>
        <w:rFonts w:ascii="Wingdings" w:hAnsi="Wingdings" w:hint="default"/>
      </w:rPr>
    </w:lvl>
    <w:lvl w:ilvl="2" w:tplc="04090005" w:tentative="1">
      <w:start w:val="1"/>
      <w:numFmt w:val="bullet"/>
      <w:lvlText w:val=""/>
      <w:lvlJc w:val="left"/>
      <w:pPr>
        <w:ind w:left="1248" w:hanging="420"/>
      </w:pPr>
      <w:rPr>
        <w:rFonts w:ascii="Wingdings" w:hAnsi="Wingdings" w:hint="default"/>
      </w:rPr>
    </w:lvl>
    <w:lvl w:ilvl="3" w:tplc="04090001" w:tentative="1">
      <w:start w:val="1"/>
      <w:numFmt w:val="bullet"/>
      <w:lvlText w:val=""/>
      <w:lvlJc w:val="left"/>
      <w:pPr>
        <w:ind w:left="1668" w:hanging="420"/>
      </w:pPr>
      <w:rPr>
        <w:rFonts w:ascii="Wingdings" w:hAnsi="Wingdings" w:hint="default"/>
      </w:rPr>
    </w:lvl>
    <w:lvl w:ilvl="4" w:tplc="04090003" w:tentative="1">
      <w:start w:val="1"/>
      <w:numFmt w:val="bullet"/>
      <w:lvlText w:val=""/>
      <w:lvlJc w:val="left"/>
      <w:pPr>
        <w:ind w:left="2088" w:hanging="420"/>
      </w:pPr>
      <w:rPr>
        <w:rFonts w:ascii="Wingdings" w:hAnsi="Wingdings" w:hint="default"/>
      </w:rPr>
    </w:lvl>
    <w:lvl w:ilvl="5" w:tplc="04090005" w:tentative="1">
      <w:start w:val="1"/>
      <w:numFmt w:val="bullet"/>
      <w:lvlText w:val=""/>
      <w:lvlJc w:val="left"/>
      <w:pPr>
        <w:ind w:left="2508" w:hanging="420"/>
      </w:pPr>
      <w:rPr>
        <w:rFonts w:ascii="Wingdings" w:hAnsi="Wingdings" w:hint="default"/>
      </w:rPr>
    </w:lvl>
    <w:lvl w:ilvl="6" w:tplc="04090001" w:tentative="1">
      <w:start w:val="1"/>
      <w:numFmt w:val="bullet"/>
      <w:lvlText w:val=""/>
      <w:lvlJc w:val="left"/>
      <w:pPr>
        <w:ind w:left="2928" w:hanging="420"/>
      </w:pPr>
      <w:rPr>
        <w:rFonts w:ascii="Wingdings" w:hAnsi="Wingdings" w:hint="default"/>
      </w:rPr>
    </w:lvl>
    <w:lvl w:ilvl="7" w:tplc="04090003" w:tentative="1">
      <w:start w:val="1"/>
      <w:numFmt w:val="bullet"/>
      <w:lvlText w:val=""/>
      <w:lvlJc w:val="left"/>
      <w:pPr>
        <w:ind w:left="3348" w:hanging="420"/>
      </w:pPr>
      <w:rPr>
        <w:rFonts w:ascii="Wingdings" w:hAnsi="Wingdings" w:hint="default"/>
      </w:rPr>
    </w:lvl>
    <w:lvl w:ilvl="8" w:tplc="04090005" w:tentative="1">
      <w:start w:val="1"/>
      <w:numFmt w:val="bullet"/>
      <w:lvlText w:val=""/>
      <w:lvlJc w:val="left"/>
      <w:pPr>
        <w:ind w:left="3768" w:hanging="420"/>
      </w:pPr>
      <w:rPr>
        <w:rFonts w:ascii="Wingdings" w:hAnsi="Wingdings" w:hint="default"/>
      </w:rPr>
    </w:lvl>
  </w:abstractNum>
  <w:abstractNum w:abstractNumId="8">
    <w:nsid w:val="62534C50"/>
    <w:multiLevelType w:val="hybridMultilevel"/>
    <w:tmpl w:val="BCF80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7405A8F"/>
    <w:multiLevelType w:val="hybridMultilevel"/>
    <w:tmpl w:val="A94070F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68DC1174"/>
    <w:multiLevelType w:val="hybridMultilevel"/>
    <w:tmpl w:val="DB0E3A4A"/>
    <w:lvl w:ilvl="0" w:tplc="88A802A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6C0D06EE"/>
    <w:multiLevelType w:val="hybridMultilevel"/>
    <w:tmpl w:val="A94070F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11"/>
  </w:num>
  <w:num w:numId="3">
    <w:abstractNumId w:val="10"/>
  </w:num>
  <w:num w:numId="4">
    <w:abstractNumId w:val="5"/>
  </w:num>
  <w:num w:numId="5">
    <w:abstractNumId w:val="9"/>
  </w:num>
  <w:num w:numId="6">
    <w:abstractNumId w:val="1"/>
  </w:num>
  <w:num w:numId="7">
    <w:abstractNumId w:val="8"/>
  </w:num>
  <w:num w:numId="8">
    <w:abstractNumId w:val="7"/>
  </w:num>
  <w:num w:numId="9">
    <w:abstractNumId w:val="6"/>
  </w:num>
  <w:num w:numId="10">
    <w:abstractNumId w:val="2"/>
  </w:num>
  <w:num w:numId="11">
    <w:abstractNumId w:val="4"/>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y">
    <w15:presenceInfo w15:providerId="None" w15:userId="so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095E"/>
    <w:rsid w:val="00016C83"/>
    <w:rsid w:val="00020520"/>
    <w:rsid w:val="00023320"/>
    <w:rsid w:val="00023AF0"/>
    <w:rsid w:val="00025AB1"/>
    <w:rsid w:val="00040557"/>
    <w:rsid w:val="000436A9"/>
    <w:rsid w:val="00045C89"/>
    <w:rsid w:val="000519EE"/>
    <w:rsid w:val="00056B98"/>
    <w:rsid w:val="00063E60"/>
    <w:rsid w:val="00080F61"/>
    <w:rsid w:val="000944E3"/>
    <w:rsid w:val="00096E7F"/>
    <w:rsid w:val="000B70DE"/>
    <w:rsid w:val="000D0610"/>
    <w:rsid w:val="000D3316"/>
    <w:rsid w:val="000F7C38"/>
    <w:rsid w:val="00132D8A"/>
    <w:rsid w:val="00134D00"/>
    <w:rsid w:val="00161473"/>
    <w:rsid w:val="001649C0"/>
    <w:rsid w:val="001670EC"/>
    <w:rsid w:val="001718BA"/>
    <w:rsid w:val="0017564B"/>
    <w:rsid w:val="00182AA3"/>
    <w:rsid w:val="00184410"/>
    <w:rsid w:val="001A1DA7"/>
    <w:rsid w:val="001C5D78"/>
    <w:rsid w:val="001D3926"/>
    <w:rsid w:val="00202B6B"/>
    <w:rsid w:val="00204275"/>
    <w:rsid w:val="002046C6"/>
    <w:rsid w:val="00220366"/>
    <w:rsid w:val="00255332"/>
    <w:rsid w:val="00264A4E"/>
    <w:rsid w:val="002660D1"/>
    <w:rsid w:val="00266671"/>
    <w:rsid w:val="0028718A"/>
    <w:rsid w:val="002927EF"/>
    <w:rsid w:val="00292EDB"/>
    <w:rsid w:val="002B238E"/>
    <w:rsid w:val="002B28F7"/>
    <w:rsid w:val="002B7965"/>
    <w:rsid w:val="002D124D"/>
    <w:rsid w:val="002D33E5"/>
    <w:rsid w:val="002E18E2"/>
    <w:rsid w:val="002E7EFA"/>
    <w:rsid w:val="002F10A3"/>
    <w:rsid w:val="003000ED"/>
    <w:rsid w:val="003233F2"/>
    <w:rsid w:val="0032446C"/>
    <w:rsid w:val="003260B5"/>
    <w:rsid w:val="003344D5"/>
    <w:rsid w:val="00337F85"/>
    <w:rsid w:val="003752DC"/>
    <w:rsid w:val="003826D5"/>
    <w:rsid w:val="00387A99"/>
    <w:rsid w:val="003A7083"/>
    <w:rsid w:val="003B0547"/>
    <w:rsid w:val="003B71C8"/>
    <w:rsid w:val="003C4555"/>
    <w:rsid w:val="003D6B1F"/>
    <w:rsid w:val="003F447D"/>
    <w:rsid w:val="003F4EAF"/>
    <w:rsid w:val="00401E37"/>
    <w:rsid w:val="00406A33"/>
    <w:rsid w:val="004311C0"/>
    <w:rsid w:val="0043607D"/>
    <w:rsid w:val="004536E3"/>
    <w:rsid w:val="00465069"/>
    <w:rsid w:val="00471B6A"/>
    <w:rsid w:val="00472F31"/>
    <w:rsid w:val="00472FA6"/>
    <w:rsid w:val="004860B4"/>
    <w:rsid w:val="00486973"/>
    <w:rsid w:val="00495B65"/>
    <w:rsid w:val="00496D4D"/>
    <w:rsid w:val="004A0784"/>
    <w:rsid w:val="004A3068"/>
    <w:rsid w:val="004A7299"/>
    <w:rsid w:val="004B52EB"/>
    <w:rsid w:val="004D64C5"/>
    <w:rsid w:val="004F7FD1"/>
    <w:rsid w:val="00505508"/>
    <w:rsid w:val="005056E3"/>
    <w:rsid w:val="0052709C"/>
    <w:rsid w:val="00533916"/>
    <w:rsid w:val="00545E4C"/>
    <w:rsid w:val="0055226A"/>
    <w:rsid w:val="00553898"/>
    <w:rsid w:val="00562178"/>
    <w:rsid w:val="00566DF7"/>
    <w:rsid w:val="0056743B"/>
    <w:rsid w:val="00570108"/>
    <w:rsid w:val="00580061"/>
    <w:rsid w:val="00593224"/>
    <w:rsid w:val="005B5100"/>
    <w:rsid w:val="005C178E"/>
    <w:rsid w:val="005C69F4"/>
    <w:rsid w:val="005E58B8"/>
    <w:rsid w:val="0060228C"/>
    <w:rsid w:val="00603484"/>
    <w:rsid w:val="00604985"/>
    <w:rsid w:val="006073A8"/>
    <w:rsid w:val="00640415"/>
    <w:rsid w:val="00643AA5"/>
    <w:rsid w:val="006459F5"/>
    <w:rsid w:val="0065060D"/>
    <w:rsid w:val="006514F3"/>
    <w:rsid w:val="00654F7A"/>
    <w:rsid w:val="00673B3B"/>
    <w:rsid w:val="006A29B3"/>
    <w:rsid w:val="006A51D1"/>
    <w:rsid w:val="006A67EF"/>
    <w:rsid w:val="006B2702"/>
    <w:rsid w:val="006B3A02"/>
    <w:rsid w:val="006B49C5"/>
    <w:rsid w:val="006B4F19"/>
    <w:rsid w:val="006C5164"/>
    <w:rsid w:val="006E46CF"/>
    <w:rsid w:val="006E5867"/>
    <w:rsid w:val="006F7BD0"/>
    <w:rsid w:val="007118EF"/>
    <w:rsid w:val="00720850"/>
    <w:rsid w:val="0073341E"/>
    <w:rsid w:val="00735628"/>
    <w:rsid w:val="00740924"/>
    <w:rsid w:val="0075213B"/>
    <w:rsid w:val="00753573"/>
    <w:rsid w:val="00757536"/>
    <w:rsid w:val="00761798"/>
    <w:rsid w:val="00771D25"/>
    <w:rsid w:val="00775275"/>
    <w:rsid w:val="00785CAE"/>
    <w:rsid w:val="007B1144"/>
    <w:rsid w:val="007B576D"/>
    <w:rsid w:val="007C0624"/>
    <w:rsid w:val="007C7ACC"/>
    <w:rsid w:val="007D1FCA"/>
    <w:rsid w:val="007D3AD7"/>
    <w:rsid w:val="007D56DB"/>
    <w:rsid w:val="007D5D59"/>
    <w:rsid w:val="007D5F66"/>
    <w:rsid w:val="007F1107"/>
    <w:rsid w:val="007F7BBC"/>
    <w:rsid w:val="00815C67"/>
    <w:rsid w:val="00820597"/>
    <w:rsid w:val="00827C5E"/>
    <w:rsid w:val="008342F8"/>
    <w:rsid w:val="008355EC"/>
    <w:rsid w:val="00856CA9"/>
    <w:rsid w:val="00861376"/>
    <w:rsid w:val="00862E8E"/>
    <w:rsid w:val="008648D0"/>
    <w:rsid w:val="00877739"/>
    <w:rsid w:val="0088081F"/>
    <w:rsid w:val="00882472"/>
    <w:rsid w:val="0088276E"/>
    <w:rsid w:val="00883808"/>
    <w:rsid w:val="00891B5C"/>
    <w:rsid w:val="008B0897"/>
    <w:rsid w:val="008B1CEE"/>
    <w:rsid w:val="008D7F12"/>
    <w:rsid w:val="008E61DF"/>
    <w:rsid w:val="0090273C"/>
    <w:rsid w:val="00910221"/>
    <w:rsid w:val="00941514"/>
    <w:rsid w:val="00951731"/>
    <w:rsid w:val="009531D7"/>
    <w:rsid w:val="009559A8"/>
    <w:rsid w:val="00964E2D"/>
    <w:rsid w:val="00964E8D"/>
    <w:rsid w:val="00965D4E"/>
    <w:rsid w:val="00974A98"/>
    <w:rsid w:val="00977881"/>
    <w:rsid w:val="009B11FE"/>
    <w:rsid w:val="009B49D4"/>
    <w:rsid w:val="009C78D2"/>
    <w:rsid w:val="009D0E46"/>
    <w:rsid w:val="009F08D8"/>
    <w:rsid w:val="009F1F30"/>
    <w:rsid w:val="00A11FB8"/>
    <w:rsid w:val="00A14F47"/>
    <w:rsid w:val="00A4088A"/>
    <w:rsid w:val="00A50457"/>
    <w:rsid w:val="00A70C63"/>
    <w:rsid w:val="00A71FF5"/>
    <w:rsid w:val="00A73C38"/>
    <w:rsid w:val="00A83CFE"/>
    <w:rsid w:val="00AA1DE9"/>
    <w:rsid w:val="00AA2E44"/>
    <w:rsid w:val="00AB6BE7"/>
    <w:rsid w:val="00AC4BDC"/>
    <w:rsid w:val="00AE6511"/>
    <w:rsid w:val="00AF147A"/>
    <w:rsid w:val="00B00FBF"/>
    <w:rsid w:val="00B0101D"/>
    <w:rsid w:val="00B07648"/>
    <w:rsid w:val="00B12CA2"/>
    <w:rsid w:val="00B169ED"/>
    <w:rsid w:val="00B17DA6"/>
    <w:rsid w:val="00B26160"/>
    <w:rsid w:val="00B42870"/>
    <w:rsid w:val="00B53573"/>
    <w:rsid w:val="00B54D1F"/>
    <w:rsid w:val="00B553EA"/>
    <w:rsid w:val="00B56DA6"/>
    <w:rsid w:val="00B57337"/>
    <w:rsid w:val="00B626E0"/>
    <w:rsid w:val="00B71044"/>
    <w:rsid w:val="00B75E43"/>
    <w:rsid w:val="00B8567B"/>
    <w:rsid w:val="00B8625B"/>
    <w:rsid w:val="00BB601A"/>
    <w:rsid w:val="00BC10A8"/>
    <w:rsid w:val="00BC3C7A"/>
    <w:rsid w:val="00BD78B4"/>
    <w:rsid w:val="00C06240"/>
    <w:rsid w:val="00C4597E"/>
    <w:rsid w:val="00C51CE7"/>
    <w:rsid w:val="00C524E9"/>
    <w:rsid w:val="00C57E10"/>
    <w:rsid w:val="00C66069"/>
    <w:rsid w:val="00C73629"/>
    <w:rsid w:val="00C74807"/>
    <w:rsid w:val="00C86AC1"/>
    <w:rsid w:val="00C9230B"/>
    <w:rsid w:val="00C94DD6"/>
    <w:rsid w:val="00CA4479"/>
    <w:rsid w:val="00CB5A8C"/>
    <w:rsid w:val="00CC0FC7"/>
    <w:rsid w:val="00CC4444"/>
    <w:rsid w:val="00CC62AD"/>
    <w:rsid w:val="00CE159A"/>
    <w:rsid w:val="00D03173"/>
    <w:rsid w:val="00D12B88"/>
    <w:rsid w:val="00D2617C"/>
    <w:rsid w:val="00D371B6"/>
    <w:rsid w:val="00D40C39"/>
    <w:rsid w:val="00D45EFA"/>
    <w:rsid w:val="00D5289D"/>
    <w:rsid w:val="00D56389"/>
    <w:rsid w:val="00D5680E"/>
    <w:rsid w:val="00D6265C"/>
    <w:rsid w:val="00D65297"/>
    <w:rsid w:val="00D7787A"/>
    <w:rsid w:val="00D77956"/>
    <w:rsid w:val="00DA6EE6"/>
    <w:rsid w:val="00DB095E"/>
    <w:rsid w:val="00DB2DF3"/>
    <w:rsid w:val="00DC4DBA"/>
    <w:rsid w:val="00DC699F"/>
    <w:rsid w:val="00DD4E33"/>
    <w:rsid w:val="00DE09EC"/>
    <w:rsid w:val="00DF718D"/>
    <w:rsid w:val="00E00160"/>
    <w:rsid w:val="00E0660F"/>
    <w:rsid w:val="00E11EFD"/>
    <w:rsid w:val="00E13207"/>
    <w:rsid w:val="00E150D6"/>
    <w:rsid w:val="00E22940"/>
    <w:rsid w:val="00E273D6"/>
    <w:rsid w:val="00E316CE"/>
    <w:rsid w:val="00E32F41"/>
    <w:rsid w:val="00E46537"/>
    <w:rsid w:val="00E51DB1"/>
    <w:rsid w:val="00E62E7F"/>
    <w:rsid w:val="00E63C3B"/>
    <w:rsid w:val="00E67AE9"/>
    <w:rsid w:val="00E82094"/>
    <w:rsid w:val="00E90174"/>
    <w:rsid w:val="00EA4E21"/>
    <w:rsid w:val="00EA789F"/>
    <w:rsid w:val="00EB2C27"/>
    <w:rsid w:val="00F37DD6"/>
    <w:rsid w:val="00F47A11"/>
    <w:rsid w:val="00F7081E"/>
    <w:rsid w:val="00F8282D"/>
    <w:rsid w:val="00F93801"/>
    <w:rsid w:val="00F94EC2"/>
    <w:rsid w:val="00F96BFD"/>
    <w:rsid w:val="00FA33AD"/>
    <w:rsid w:val="00FD290A"/>
    <w:rsid w:val="00FE2408"/>
    <w:rsid w:val="00FE39D1"/>
    <w:rsid w:val="00FF0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5E7A822-A91F-4F05-907A-8ED3C5B3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4E21"/>
    <w:pPr>
      <w:widowControl w:val="0"/>
      <w:jc w:val="both"/>
    </w:pPr>
    <w:rPr>
      <w:kern w:val="2"/>
      <w:sz w:val="21"/>
      <w:szCs w:val="22"/>
    </w:rPr>
  </w:style>
  <w:style w:type="paragraph" w:styleId="1">
    <w:name w:val="heading 1"/>
    <w:basedOn w:val="a"/>
    <w:next w:val="a"/>
    <w:link w:val="1Char"/>
    <w:uiPriority w:val="99"/>
    <w:qFormat/>
    <w:rsid w:val="00DB095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9"/>
    <w:qFormat/>
    <w:rsid w:val="00DB095E"/>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9"/>
    <w:qFormat/>
    <w:rsid w:val="00DB095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9"/>
    <w:qFormat/>
    <w:rsid w:val="00DB095E"/>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9"/>
    <w:qFormat/>
    <w:rsid w:val="00DB095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9"/>
    <w:qFormat/>
    <w:rsid w:val="00DB095E"/>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Char"/>
    <w:uiPriority w:val="99"/>
    <w:qFormat/>
    <w:rsid w:val="00DB095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9"/>
    <w:qFormat/>
    <w:rsid w:val="00DB095E"/>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Char"/>
    <w:uiPriority w:val="99"/>
    <w:qFormat/>
    <w:rsid w:val="00DB095E"/>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DB095E"/>
    <w:rPr>
      <w:rFonts w:cs="Times New Roman"/>
      <w:b/>
      <w:bCs/>
      <w:kern w:val="44"/>
      <w:sz w:val="44"/>
      <w:szCs w:val="44"/>
    </w:rPr>
  </w:style>
  <w:style w:type="character" w:customStyle="1" w:styleId="2Char">
    <w:name w:val="标题 2 Char"/>
    <w:link w:val="2"/>
    <w:uiPriority w:val="99"/>
    <w:locked/>
    <w:rsid w:val="00DB095E"/>
    <w:rPr>
      <w:rFonts w:ascii="Calibri Light" w:eastAsia="宋体" w:hAnsi="Calibri Light" w:cs="Times New Roman"/>
      <w:b/>
      <w:bCs/>
      <w:sz w:val="32"/>
      <w:szCs w:val="32"/>
    </w:rPr>
  </w:style>
  <w:style w:type="character" w:customStyle="1" w:styleId="3Char">
    <w:name w:val="标题 3 Char"/>
    <w:link w:val="3"/>
    <w:uiPriority w:val="99"/>
    <w:locked/>
    <w:rsid w:val="00DB095E"/>
    <w:rPr>
      <w:rFonts w:cs="Times New Roman"/>
      <w:b/>
      <w:bCs/>
      <w:sz w:val="32"/>
      <w:szCs w:val="32"/>
    </w:rPr>
  </w:style>
  <w:style w:type="character" w:customStyle="1" w:styleId="4Char">
    <w:name w:val="标题 4 Char"/>
    <w:link w:val="4"/>
    <w:uiPriority w:val="99"/>
    <w:locked/>
    <w:rsid w:val="00DB095E"/>
    <w:rPr>
      <w:rFonts w:ascii="Calibri Light" w:eastAsia="宋体" w:hAnsi="Calibri Light" w:cs="Times New Roman"/>
      <w:b/>
      <w:bCs/>
      <w:sz w:val="28"/>
      <w:szCs w:val="28"/>
    </w:rPr>
  </w:style>
  <w:style w:type="character" w:customStyle="1" w:styleId="5Char">
    <w:name w:val="标题 5 Char"/>
    <w:link w:val="5"/>
    <w:uiPriority w:val="99"/>
    <w:locked/>
    <w:rsid w:val="00DB095E"/>
    <w:rPr>
      <w:rFonts w:cs="Times New Roman"/>
      <w:b/>
      <w:bCs/>
      <w:sz w:val="28"/>
      <w:szCs w:val="28"/>
    </w:rPr>
  </w:style>
  <w:style w:type="character" w:customStyle="1" w:styleId="6Char">
    <w:name w:val="标题 6 Char"/>
    <w:link w:val="6"/>
    <w:uiPriority w:val="99"/>
    <w:semiHidden/>
    <w:locked/>
    <w:rsid w:val="00DB095E"/>
    <w:rPr>
      <w:rFonts w:ascii="Calibri Light" w:eastAsia="宋体" w:hAnsi="Calibri Light" w:cs="Times New Roman"/>
      <w:b/>
      <w:bCs/>
      <w:sz w:val="24"/>
      <w:szCs w:val="24"/>
    </w:rPr>
  </w:style>
  <w:style w:type="character" w:customStyle="1" w:styleId="7Char">
    <w:name w:val="标题 7 Char"/>
    <w:link w:val="7"/>
    <w:uiPriority w:val="99"/>
    <w:semiHidden/>
    <w:locked/>
    <w:rsid w:val="00DB095E"/>
    <w:rPr>
      <w:rFonts w:cs="Times New Roman"/>
      <w:b/>
      <w:bCs/>
      <w:sz w:val="24"/>
      <w:szCs w:val="24"/>
    </w:rPr>
  </w:style>
  <w:style w:type="character" w:customStyle="1" w:styleId="8Char">
    <w:name w:val="标题 8 Char"/>
    <w:link w:val="8"/>
    <w:uiPriority w:val="99"/>
    <w:semiHidden/>
    <w:locked/>
    <w:rsid w:val="00DB095E"/>
    <w:rPr>
      <w:rFonts w:ascii="Calibri Light" w:eastAsia="宋体" w:hAnsi="Calibri Light" w:cs="Times New Roman"/>
      <w:sz w:val="24"/>
      <w:szCs w:val="24"/>
    </w:rPr>
  </w:style>
  <w:style w:type="character" w:customStyle="1" w:styleId="9Char">
    <w:name w:val="标题 9 Char"/>
    <w:link w:val="9"/>
    <w:uiPriority w:val="99"/>
    <w:semiHidden/>
    <w:locked/>
    <w:rsid w:val="00DB095E"/>
    <w:rPr>
      <w:rFonts w:ascii="Calibri Light" w:eastAsia="宋体" w:hAnsi="Calibri Light" w:cs="Times New Roman"/>
      <w:sz w:val="21"/>
      <w:szCs w:val="21"/>
    </w:rPr>
  </w:style>
  <w:style w:type="paragraph" w:styleId="a3">
    <w:name w:val="List Paragraph"/>
    <w:basedOn w:val="a"/>
    <w:uiPriority w:val="99"/>
    <w:qFormat/>
    <w:rsid w:val="00775275"/>
    <w:pPr>
      <w:ind w:firstLineChars="200" w:firstLine="420"/>
    </w:pPr>
  </w:style>
  <w:style w:type="table" w:styleId="a4">
    <w:name w:val="Table Grid"/>
    <w:basedOn w:val="a1"/>
    <w:uiPriority w:val="99"/>
    <w:rsid w:val="00771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rsid w:val="0060348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locked/>
    <w:rsid w:val="00603484"/>
    <w:rPr>
      <w:rFonts w:cs="Times New Roman"/>
      <w:sz w:val="18"/>
      <w:szCs w:val="18"/>
    </w:rPr>
  </w:style>
  <w:style w:type="paragraph" w:styleId="a6">
    <w:name w:val="footer"/>
    <w:basedOn w:val="a"/>
    <w:link w:val="Char0"/>
    <w:uiPriority w:val="99"/>
    <w:rsid w:val="00603484"/>
    <w:pPr>
      <w:tabs>
        <w:tab w:val="center" w:pos="4153"/>
        <w:tab w:val="right" w:pos="8306"/>
      </w:tabs>
      <w:snapToGrid w:val="0"/>
      <w:jc w:val="left"/>
    </w:pPr>
    <w:rPr>
      <w:sz w:val="18"/>
      <w:szCs w:val="18"/>
    </w:rPr>
  </w:style>
  <w:style w:type="character" w:customStyle="1" w:styleId="Char0">
    <w:name w:val="页脚 Char"/>
    <w:link w:val="a6"/>
    <w:uiPriority w:val="99"/>
    <w:locked/>
    <w:rsid w:val="00603484"/>
    <w:rPr>
      <w:rFonts w:cs="Times New Roman"/>
      <w:sz w:val="18"/>
      <w:szCs w:val="18"/>
    </w:rPr>
  </w:style>
  <w:style w:type="character" w:styleId="a7">
    <w:name w:val="Hyperlink"/>
    <w:uiPriority w:val="99"/>
    <w:rsid w:val="00337F85"/>
    <w:rPr>
      <w:rFonts w:cs="Times New Roman"/>
      <w:color w:val="0563C1"/>
      <w:u w:val="single"/>
    </w:rPr>
  </w:style>
  <w:style w:type="paragraph" w:styleId="a8">
    <w:name w:val="Balloon Text"/>
    <w:basedOn w:val="a"/>
    <w:link w:val="Char1"/>
    <w:uiPriority w:val="99"/>
    <w:semiHidden/>
    <w:rsid w:val="00AC4BDC"/>
    <w:rPr>
      <w:sz w:val="18"/>
      <w:szCs w:val="18"/>
    </w:rPr>
  </w:style>
  <w:style w:type="character" w:customStyle="1" w:styleId="Char1">
    <w:name w:val="批注框文本 Char"/>
    <w:link w:val="a8"/>
    <w:uiPriority w:val="99"/>
    <w:semiHidden/>
    <w:locked/>
    <w:rsid w:val="00D371B6"/>
    <w:rPr>
      <w:rFonts w:cs="Times New Roman"/>
      <w:sz w:val="2"/>
    </w:rPr>
  </w:style>
  <w:style w:type="character" w:styleId="a9">
    <w:name w:val="annotation reference"/>
    <w:uiPriority w:val="99"/>
    <w:semiHidden/>
    <w:rsid w:val="00F8282D"/>
    <w:rPr>
      <w:rFonts w:cs="Times New Roman"/>
      <w:sz w:val="21"/>
      <w:szCs w:val="21"/>
    </w:rPr>
  </w:style>
  <w:style w:type="paragraph" w:styleId="aa">
    <w:name w:val="annotation text"/>
    <w:basedOn w:val="a"/>
    <w:link w:val="Char2"/>
    <w:uiPriority w:val="99"/>
    <w:semiHidden/>
    <w:rsid w:val="00F8282D"/>
    <w:pPr>
      <w:jc w:val="left"/>
    </w:pPr>
  </w:style>
  <w:style w:type="character" w:customStyle="1" w:styleId="Char2">
    <w:name w:val="批注文字 Char"/>
    <w:link w:val="aa"/>
    <w:uiPriority w:val="99"/>
    <w:semiHidden/>
    <w:locked/>
    <w:rsid w:val="00D371B6"/>
    <w:rPr>
      <w:rFonts w:cs="Times New Roman"/>
    </w:rPr>
  </w:style>
  <w:style w:type="paragraph" w:styleId="ab">
    <w:name w:val="annotation subject"/>
    <w:basedOn w:val="aa"/>
    <w:next w:val="aa"/>
    <w:link w:val="Char3"/>
    <w:uiPriority w:val="99"/>
    <w:semiHidden/>
    <w:rsid w:val="00F8282D"/>
    <w:rPr>
      <w:b/>
      <w:bCs/>
    </w:rPr>
  </w:style>
  <w:style w:type="character" w:customStyle="1" w:styleId="Char3">
    <w:name w:val="批注主题 Char"/>
    <w:link w:val="ab"/>
    <w:uiPriority w:val="99"/>
    <w:semiHidden/>
    <w:locked/>
    <w:rsid w:val="00D371B6"/>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618834">
      <w:marLeft w:val="0"/>
      <w:marRight w:val="0"/>
      <w:marTop w:val="0"/>
      <w:marBottom w:val="0"/>
      <w:divBdr>
        <w:top w:val="none" w:sz="0" w:space="0" w:color="auto"/>
        <w:left w:val="none" w:sz="0" w:space="0" w:color="auto"/>
        <w:bottom w:val="none" w:sz="0" w:space="0" w:color="auto"/>
        <w:right w:val="none" w:sz="0" w:space="0" w:color="auto"/>
      </w:divBdr>
    </w:div>
    <w:div w:id="2089618835">
      <w:marLeft w:val="0"/>
      <w:marRight w:val="0"/>
      <w:marTop w:val="0"/>
      <w:marBottom w:val="0"/>
      <w:divBdr>
        <w:top w:val="none" w:sz="0" w:space="0" w:color="auto"/>
        <w:left w:val="none" w:sz="0" w:space="0" w:color="auto"/>
        <w:bottom w:val="none" w:sz="0" w:space="0" w:color="auto"/>
        <w:right w:val="none" w:sz="0" w:space="0" w:color="auto"/>
      </w:divBdr>
    </w:div>
    <w:div w:id="2089618836">
      <w:marLeft w:val="0"/>
      <w:marRight w:val="0"/>
      <w:marTop w:val="0"/>
      <w:marBottom w:val="0"/>
      <w:divBdr>
        <w:top w:val="none" w:sz="0" w:space="0" w:color="auto"/>
        <w:left w:val="none" w:sz="0" w:space="0" w:color="auto"/>
        <w:bottom w:val="none" w:sz="0" w:space="0" w:color="auto"/>
        <w:right w:val="none" w:sz="0" w:space="0" w:color="auto"/>
      </w:divBdr>
    </w:div>
    <w:div w:id="2089618837">
      <w:marLeft w:val="0"/>
      <w:marRight w:val="0"/>
      <w:marTop w:val="0"/>
      <w:marBottom w:val="0"/>
      <w:divBdr>
        <w:top w:val="none" w:sz="0" w:space="0" w:color="auto"/>
        <w:left w:val="none" w:sz="0" w:space="0" w:color="auto"/>
        <w:bottom w:val="none" w:sz="0" w:space="0" w:color="auto"/>
        <w:right w:val="none" w:sz="0" w:space="0" w:color="auto"/>
      </w:divBdr>
    </w:div>
    <w:div w:id="2089618838">
      <w:marLeft w:val="0"/>
      <w:marRight w:val="0"/>
      <w:marTop w:val="0"/>
      <w:marBottom w:val="0"/>
      <w:divBdr>
        <w:top w:val="none" w:sz="0" w:space="0" w:color="auto"/>
        <w:left w:val="none" w:sz="0" w:space="0" w:color="auto"/>
        <w:bottom w:val="none" w:sz="0" w:space="0" w:color="auto"/>
        <w:right w:val="none" w:sz="0" w:space="0" w:color="auto"/>
      </w:divBdr>
    </w:div>
    <w:div w:id="2089618839">
      <w:marLeft w:val="0"/>
      <w:marRight w:val="0"/>
      <w:marTop w:val="0"/>
      <w:marBottom w:val="0"/>
      <w:divBdr>
        <w:top w:val="none" w:sz="0" w:space="0" w:color="auto"/>
        <w:left w:val="none" w:sz="0" w:space="0" w:color="auto"/>
        <w:bottom w:val="none" w:sz="0" w:space="0" w:color="auto"/>
        <w:right w:val="none" w:sz="0" w:space="0" w:color="auto"/>
      </w:divBdr>
    </w:div>
    <w:div w:id="2089618840">
      <w:marLeft w:val="0"/>
      <w:marRight w:val="0"/>
      <w:marTop w:val="0"/>
      <w:marBottom w:val="0"/>
      <w:divBdr>
        <w:top w:val="none" w:sz="0" w:space="0" w:color="auto"/>
        <w:left w:val="none" w:sz="0" w:space="0" w:color="auto"/>
        <w:bottom w:val="none" w:sz="0" w:space="0" w:color="auto"/>
        <w:right w:val="none" w:sz="0" w:space="0" w:color="auto"/>
      </w:divBdr>
    </w:div>
    <w:div w:id="2089618841">
      <w:marLeft w:val="0"/>
      <w:marRight w:val="0"/>
      <w:marTop w:val="0"/>
      <w:marBottom w:val="0"/>
      <w:divBdr>
        <w:top w:val="none" w:sz="0" w:space="0" w:color="auto"/>
        <w:left w:val="none" w:sz="0" w:space="0" w:color="auto"/>
        <w:bottom w:val="none" w:sz="0" w:space="0" w:color="auto"/>
        <w:right w:val="none" w:sz="0" w:space="0" w:color="auto"/>
      </w:divBdr>
    </w:div>
    <w:div w:id="2089618842">
      <w:marLeft w:val="0"/>
      <w:marRight w:val="0"/>
      <w:marTop w:val="0"/>
      <w:marBottom w:val="0"/>
      <w:divBdr>
        <w:top w:val="none" w:sz="0" w:space="0" w:color="auto"/>
        <w:left w:val="none" w:sz="0" w:space="0" w:color="auto"/>
        <w:bottom w:val="none" w:sz="0" w:space="0" w:color="auto"/>
        <w:right w:val="none" w:sz="0" w:space="0" w:color="auto"/>
      </w:divBdr>
    </w:div>
    <w:div w:id="2089618843">
      <w:marLeft w:val="0"/>
      <w:marRight w:val="0"/>
      <w:marTop w:val="0"/>
      <w:marBottom w:val="0"/>
      <w:divBdr>
        <w:top w:val="none" w:sz="0" w:space="0" w:color="auto"/>
        <w:left w:val="none" w:sz="0" w:space="0" w:color="auto"/>
        <w:bottom w:val="none" w:sz="0" w:space="0" w:color="auto"/>
        <w:right w:val="none" w:sz="0" w:space="0" w:color="auto"/>
      </w:divBdr>
    </w:div>
    <w:div w:id="2089618844">
      <w:marLeft w:val="0"/>
      <w:marRight w:val="0"/>
      <w:marTop w:val="0"/>
      <w:marBottom w:val="0"/>
      <w:divBdr>
        <w:top w:val="none" w:sz="0" w:space="0" w:color="auto"/>
        <w:left w:val="none" w:sz="0" w:space="0" w:color="auto"/>
        <w:bottom w:val="none" w:sz="0" w:space="0" w:color="auto"/>
        <w:right w:val="none" w:sz="0" w:space="0" w:color="auto"/>
      </w:divBdr>
    </w:div>
    <w:div w:id="2089618845">
      <w:marLeft w:val="0"/>
      <w:marRight w:val="0"/>
      <w:marTop w:val="0"/>
      <w:marBottom w:val="0"/>
      <w:divBdr>
        <w:top w:val="none" w:sz="0" w:space="0" w:color="auto"/>
        <w:left w:val="none" w:sz="0" w:space="0" w:color="auto"/>
        <w:bottom w:val="none" w:sz="0" w:space="0" w:color="auto"/>
        <w:right w:val="none" w:sz="0" w:space="0" w:color="auto"/>
      </w:divBdr>
    </w:div>
    <w:div w:id="2089618846">
      <w:marLeft w:val="0"/>
      <w:marRight w:val="0"/>
      <w:marTop w:val="0"/>
      <w:marBottom w:val="0"/>
      <w:divBdr>
        <w:top w:val="none" w:sz="0" w:space="0" w:color="auto"/>
        <w:left w:val="none" w:sz="0" w:space="0" w:color="auto"/>
        <w:bottom w:val="none" w:sz="0" w:space="0" w:color="auto"/>
        <w:right w:val="none" w:sz="0" w:space="0" w:color="auto"/>
      </w:divBdr>
    </w:div>
    <w:div w:id="2089618847">
      <w:marLeft w:val="0"/>
      <w:marRight w:val="0"/>
      <w:marTop w:val="0"/>
      <w:marBottom w:val="0"/>
      <w:divBdr>
        <w:top w:val="none" w:sz="0" w:space="0" w:color="auto"/>
        <w:left w:val="none" w:sz="0" w:space="0" w:color="auto"/>
        <w:bottom w:val="none" w:sz="0" w:space="0" w:color="auto"/>
        <w:right w:val="none" w:sz="0" w:space="0" w:color="auto"/>
      </w:divBdr>
    </w:div>
    <w:div w:id="2089618848">
      <w:marLeft w:val="0"/>
      <w:marRight w:val="0"/>
      <w:marTop w:val="0"/>
      <w:marBottom w:val="0"/>
      <w:divBdr>
        <w:top w:val="none" w:sz="0" w:space="0" w:color="auto"/>
        <w:left w:val="none" w:sz="0" w:space="0" w:color="auto"/>
        <w:bottom w:val="none" w:sz="0" w:space="0" w:color="auto"/>
        <w:right w:val="none" w:sz="0" w:space="0" w:color="auto"/>
      </w:divBdr>
    </w:div>
    <w:div w:id="208961884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8.bin"/><Relationship Id="rId21" Type="http://schemas.openxmlformats.org/officeDocument/2006/relationships/oleObject" Target="embeddings/oleObject6.bin"/><Relationship Id="rId34" Type="http://schemas.openxmlformats.org/officeDocument/2006/relationships/oleObject" Target="embeddings/oleObject14.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Microsoft_Excel_97-2003____1.xls"/><Relationship Id="rId33"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oleObject" Target="embeddings/oleObject13.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microsoft.com/office/2011/relationships/people" Target="people.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60ECA-02BC-4FCC-9F83-8FB4CEB53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7</Pages>
  <Words>1168</Words>
  <Characters>6663</Characters>
  <Application>Microsoft Office Word</Application>
  <DocSecurity>0</DocSecurity>
  <Lines>55</Lines>
  <Paragraphs>15</Paragraphs>
  <ScaleCrop>false</ScaleCrop>
  <Company/>
  <LinksUpToDate>false</LinksUpToDate>
  <CharactersWithSpaces>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四川省职业教育专业结构与四川产业结构适应性研究</dc:title>
  <dc:subject/>
  <dc:creator>sony</dc:creator>
  <cp:keywords/>
  <dc:description/>
  <cp:lastModifiedBy>sony</cp:lastModifiedBy>
  <cp:revision>106</cp:revision>
  <dcterms:created xsi:type="dcterms:W3CDTF">2015-05-04T03:45:00Z</dcterms:created>
  <dcterms:modified xsi:type="dcterms:W3CDTF">2015-06-12T09:04:00Z</dcterms:modified>
</cp:coreProperties>
</file>